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2CA73" w14:textId="5D90061B" w:rsidR="00062436" w:rsidRPr="00AB285E" w:rsidRDefault="00062436">
      <w:pPr>
        <w:rPr>
          <w:b/>
          <w:bCs/>
          <w:lang w:val="en-GB"/>
        </w:rPr>
      </w:pPr>
    </w:p>
    <w:p w14:paraId="12A85829" w14:textId="4F97FABC" w:rsidR="00DB147D" w:rsidRPr="00AB285E" w:rsidRDefault="00C25FBB">
      <w:pPr>
        <w:rPr>
          <w:b/>
          <w:bCs/>
          <w:sz w:val="32"/>
          <w:szCs w:val="32"/>
          <w:lang w:val="en-GB"/>
        </w:rPr>
      </w:pPr>
      <w:r w:rsidRPr="00785EF6">
        <w:rPr>
          <w:rFonts w:ascii="Calibri" w:hAnsi="Calibri"/>
          <w:b/>
          <w:bCs/>
          <w:noProof/>
          <w:color w:val="8EAADB" w:themeColor="accent1" w:themeTint="99"/>
          <w:sz w:val="32"/>
          <w:szCs w:val="32"/>
        </w:rPr>
        <w:drawing>
          <wp:anchor distT="0" distB="0" distL="114300" distR="114300" simplePos="0" relativeHeight="251659264" behindDoc="0" locked="0" layoutInCell="1" allowOverlap="1" wp14:anchorId="799440D3" wp14:editId="60C18040">
            <wp:simplePos x="0" y="0"/>
            <wp:positionH relativeFrom="column">
              <wp:posOffset>3800475</wp:posOffset>
            </wp:positionH>
            <wp:positionV relativeFrom="paragraph">
              <wp:posOffset>-723900</wp:posOffset>
            </wp:positionV>
            <wp:extent cx="2604770" cy="619125"/>
            <wp:effectExtent l="0" t="0" r="0" b="0"/>
            <wp:wrapNone/>
            <wp:docPr id="3" name="Afbeelding 3" descr="Radboudumc_700px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Radboudumc_700px_RG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477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3157" w:rsidRPr="00AB285E">
        <w:rPr>
          <w:b/>
          <w:bCs/>
          <w:color w:val="8EAADB" w:themeColor="accent1" w:themeTint="99"/>
          <w:sz w:val="32"/>
          <w:szCs w:val="32"/>
          <w:lang w:val="en-GB"/>
        </w:rPr>
        <w:t xml:space="preserve">RESEARCH PROPOSAL </w:t>
      </w:r>
      <w:r w:rsidR="00062436" w:rsidRPr="00AB285E">
        <w:rPr>
          <w:b/>
          <w:bCs/>
          <w:color w:val="8EAADB" w:themeColor="accent1" w:themeTint="99"/>
          <w:sz w:val="32"/>
          <w:szCs w:val="32"/>
          <w:lang w:val="en-GB"/>
        </w:rPr>
        <w:t xml:space="preserve">MASTER </w:t>
      </w:r>
      <w:r w:rsidR="002C3157" w:rsidRPr="00AB285E">
        <w:rPr>
          <w:b/>
          <w:bCs/>
          <w:color w:val="8EAADB" w:themeColor="accent1" w:themeTint="99"/>
          <w:sz w:val="32"/>
          <w:szCs w:val="32"/>
          <w:lang w:val="en-GB"/>
        </w:rPr>
        <w:t>MEDICINE</w:t>
      </w:r>
    </w:p>
    <w:p w14:paraId="43FCC5A0" w14:textId="755D5542" w:rsidR="00D835BC" w:rsidRDefault="00D835BC" w:rsidP="00614105">
      <w:pPr>
        <w:spacing w:after="0"/>
        <w:rPr>
          <w:color w:val="000000" w:themeColor="text1"/>
          <w:lang w:val="en-GB"/>
        </w:rPr>
      </w:pPr>
      <w:r>
        <w:rPr>
          <w:color w:val="000000" w:themeColor="text1"/>
          <w:lang w:val="en-GB"/>
        </w:rPr>
        <w:t>Title internship:</w:t>
      </w:r>
      <w:r w:rsidR="00FC5E15">
        <w:rPr>
          <w:color w:val="000000" w:themeColor="text1"/>
          <w:lang w:val="en-GB"/>
        </w:rPr>
        <w:t xml:space="preserve"> </w:t>
      </w:r>
      <w:r w:rsidR="00FC5E15" w:rsidRPr="00FC5E15">
        <w:rPr>
          <w:color w:val="000000" w:themeColor="text1"/>
          <w:lang w:val="en-GB"/>
        </w:rPr>
        <w:t xml:space="preserve">Improvement in </w:t>
      </w:r>
      <w:r w:rsidR="00892DAF">
        <w:rPr>
          <w:color w:val="000000" w:themeColor="text1"/>
          <w:lang w:val="en-GB"/>
        </w:rPr>
        <w:t>ambulatory</w:t>
      </w:r>
      <w:r w:rsidR="00FC5E15" w:rsidRPr="00FC5E15">
        <w:rPr>
          <w:color w:val="000000" w:themeColor="text1"/>
          <w:lang w:val="en-GB"/>
        </w:rPr>
        <w:t xml:space="preserve"> function through addition of </w:t>
      </w:r>
      <w:del w:id="0" w:author="Mel Visscher" w:date="2024-08-29T18:44:00Z" w16du:dateUtc="2024-08-29T16:44:00Z">
        <w:r w:rsidR="00FC5E15" w:rsidRPr="00FC5E15" w:rsidDel="000741EB">
          <w:rPr>
            <w:color w:val="000000" w:themeColor="text1"/>
            <w:lang w:val="en-GB"/>
          </w:rPr>
          <w:delText xml:space="preserve">FES </w:delText>
        </w:r>
      </w:del>
      <w:ins w:id="1" w:author="Mel Visscher" w:date="2024-08-29T18:44:00Z" w16du:dateUtc="2024-08-29T16:44:00Z">
        <w:r w:rsidR="000741EB">
          <w:rPr>
            <w:color w:val="000000" w:themeColor="text1"/>
            <w:lang w:val="en-GB"/>
          </w:rPr>
          <w:t>Functional Electric Stimulation (FES)</w:t>
        </w:r>
        <w:r w:rsidR="000741EB" w:rsidRPr="00FC5E15">
          <w:rPr>
            <w:color w:val="000000" w:themeColor="text1"/>
            <w:lang w:val="en-GB"/>
          </w:rPr>
          <w:t xml:space="preserve"> </w:t>
        </w:r>
      </w:ins>
      <w:r w:rsidR="00FC5E15" w:rsidRPr="00FC5E15">
        <w:rPr>
          <w:color w:val="000000" w:themeColor="text1"/>
          <w:lang w:val="en-GB"/>
        </w:rPr>
        <w:t xml:space="preserve">in patients with </w:t>
      </w:r>
      <w:del w:id="2" w:author="Mel Visscher" w:date="2024-08-29T18:44:00Z" w16du:dateUtc="2024-08-29T16:44:00Z">
        <w:r w:rsidR="00FC5E15" w:rsidRPr="00FC5E15" w:rsidDel="000741EB">
          <w:rPr>
            <w:color w:val="000000" w:themeColor="text1"/>
            <w:lang w:val="en-GB"/>
          </w:rPr>
          <w:delText xml:space="preserve">SCI </w:delText>
        </w:r>
      </w:del>
      <w:ins w:id="3" w:author="Mel Visscher" w:date="2024-08-29T18:44:00Z" w16du:dateUtc="2024-08-29T16:44:00Z">
        <w:r w:rsidR="000741EB">
          <w:rPr>
            <w:color w:val="000000" w:themeColor="text1"/>
            <w:lang w:val="en-GB"/>
          </w:rPr>
          <w:t>Spinal Cord Injury (SCI)</w:t>
        </w:r>
        <w:r w:rsidR="000741EB" w:rsidRPr="00FC5E15">
          <w:rPr>
            <w:color w:val="000000" w:themeColor="text1"/>
            <w:lang w:val="en-GB"/>
          </w:rPr>
          <w:t xml:space="preserve"> </w:t>
        </w:r>
      </w:ins>
      <w:r w:rsidR="00FC5E15" w:rsidRPr="00FC5E15">
        <w:rPr>
          <w:color w:val="000000" w:themeColor="text1"/>
          <w:lang w:val="en-GB"/>
        </w:rPr>
        <w:t xml:space="preserve">utilising </w:t>
      </w:r>
      <w:del w:id="4" w:author="Mel Visscher" w:date="2024-08-29T18:44:00Z" w16du:dateUtc="2024-08-29T16:44:00Z">
        <w:r w:rsidR="00FC5E15" w:rsidRPr="00FC5E15" w:rsidDel="000741EB">
          <w:rPr>
            <w:color w:val="000000" w:themeColor="text1"/>
            <w:lang w:val="en-GB"/>
          </w:rPr>
          <w:delText>BSI</w:delText>
        </w:r>
      </w:del>
      <w:ins w:id="5" w:author="Mel Visscher" w:date="2024-08-29T18:44:00Z" w16du:dateUtc="2024-08-29T16:44:00Z">
        <w:r w:rsidR="000741EB">
          <w:rPr>
            <w:color w:val="000000" w:themeColor="text1"/>
            <w:lang w:val="en-GB"/>
          </w:rPr>
          <w:t>Brain-Spine Interface (BSI)</w:t>
        </w:r>
      </w:ins>
    </w:p>
    <w:p w14:paraId="530B3999" w14:textId="0D6B01DC" w:rsidR="00173CE8" w:rsidRPr="002C3157" w:rsidRDefault="00080AB5" w:rsidP="00614105">
      <w:pPr>
        <w:spacing w:after="0"/>
        <w:rPr>
          <w:lang w:val="en-GB"/>
        </w:rPr>
      </w:pPr>
      <w:r>
        <w:rPr>
          <w:color w:val="000000" w:themeColor="text1"/>
          <w:lang w:val="en-GB"/>
        </w:rPr>
        <w:t xml:space="preserve">Voor- </w:t>
      </w:r>
      <w:proofErr w:type="spellStart"/>
      <w:r>
        <w:rPr>
          <w:color w:val="000000" w:themeColor="text1"/>
          <w:lang w:val="en-GB"/>
        </w:rPr>
        <w:t>en</w:t>
      </w:r>
      <w:proofErr w:type="spellEnd"/>
      <w:r>
        <w:rPr>
          <w:color w:val="000000" w:themeColor="text1"/>
          <w:lang w:val="en-GB"/>
        </w:rPr>
        <w:t xml:space="preserve"> </w:t>
      </w:r>
      <w:proofErr w:type="spellStart"/>
      <w:r>
        <w:rPr>
          <w:color w:val="000000" w:themeColor="text1"/>
          <w:lang w:val="en-GB"/>
        </w:rPr>
        <w:t>achternaam</w:t>
      </w:r>
      <w:proofErr w:type="spellEnd"/>
      <w:r>
        <w:rPr>
          <w:color w:val="000000" w:themeColor="text1"/>
          <w:lang w:val="en-GB"/>
        </w:rPr>
        <w:t xml:space="preserve"> student:</w:t>
      </w:r>
      <w:r w:rsidR="00FC5E15">
        <w:rPr>
          <w:color w:val="000000" w:themeColor="text1"/>
          <w:lang w:val="en-GB"/>
        </w:rPr>
        <w:t xml:space="preserve"> Mel Visscher</w:t>
      </w:r>
      <w:r>
        <w:rPr>
          <w:color w:val="000000" w:themeColor="text1"/>
          <w:lang w:val="en-GB"/>
        </w:rPr>
        <w:br/>
      </w:r>
      <w:r>
        <w:rPr>
          <w:b/>
          <w:bCs/>
          <w:color w:val="8EAADB" w:themeColor="accent1" w:themeTint="99"/>
          <w:sz w:val="28"/>
          <w:szCs w:val="28"/>
          <w:lang w:val="en-GB"/>
        </w:rPr>
        <w:br/>
      </w:r>
      <w:r w:rsidR="002C3157" w:rsidRPr="002C3157">
        <w:rPr>
          <w:b/>
          <w:bCs/>
          <w:color w:val="8EAADB" w:themeColor="accent1" w:themeTint="99"/>
          <w:sz w:val="28"/>
          <w:szCs w:val="28"/>
          <w:lang w:val="en-GB"/>
        </w:rPr>
        <w:t>Host internship</w:t>
      </w:r>
      <w:r w:rsidR="00062436" w:rsidRPr="002C3157">
        <w:rPr>
          <w:b/>
          <w:bCs/>
          <w:lang w:val="en-GB"/>
        </w:rPr>
        <w:br/>
      </w:r>
      <w:r w:rsidR="00173CE8" w:rsidRPr="002C3157">
        <w:rPr>
          <w:lang w:val="en-GB"/>
        </w:rPr>
        <w:t>Na</w:t>
      </w:r>
      <w:r w:rsidR="002C3157" w:rsidRPr="002C3157">
        <w:rPr>
          <w:lang w:val="en-GB"/>
        </w:rPr>
        <w:t>me</w:t>
      </w:r>
      <w:r w:rsidR="00062436" w:rsidRPr="002C3157">
        <w:rPr>
          <w:lang w:val="en-GB"/>
        </w:rPr>
        <w:t xml:space="preserve"> institut</w:t>
      </w:r>
      <w:r w:rsidR="002C3157" w:rsidRPr="002C3157">
        <w:rPr>
          <w:lang w:val="en-GB"/>
        </w:rPr>
        <w:t>e</w:t>
      </w:r>
      <w:r w:rsidR="00AB285E">
        <w:rPr>
          <w:lang w:val="en-GB"/>
        </w:rPr>
        <w:t>:</w:t>
      </w:r>
      <w:r w:rsidR="00FC5E15">
        <w:rPr>
          <w:lang w:val="en-GB"/>
        </w:rPr>
        <w:t xml:space="preserve"> École Polytechnique Fédérale de Lau</w:t>
      </w:r>
      <w:r w:rsidR="00FC5E15">
        <w:rPr>
          <w:color w:val="000000" w:themeColor="text1"/>
          <w:lang w:val="en-GB"/>
        </w:rPr>
        <w:t>sanne (EPFL)</w:t>
      </w:r>
      <w:r w:rsidR="00062436" w:rsidRPr="002C3157">
        <w:rPr>
          <w:lang w:val="en-GB"/>
        </w:rPr>
        <w:br/>
      </w:r>
      <w:r w:rsidR="002C3157" w:rsidRPr="002C3157">
        <w:rPr>
          <w:lang w:val="en-GB"/>
        </w:rPr>
        <w:t>Department</w:t>
      </w:r>
      <w:r w:rsidR="00062436" w:rsidRPr="002C3157">
        <w:rPr>
          <w:lang w:val="en-GB"/>
        </w:rPr>
        <w:t>:</w:t>
      </w:r>
      <w:r w:rsidR="00FC5E15">
        <w:rPr>
          <w:lang w:val="en-GB"/>
        </w:rPr>
        <w:t xml:space="preserve"> Life </w:t>
      </w:r>
      <w:r w:rsidR="00FC5E15">
        <w:rPr>
          <w:color w:val="000000" w:themeColor="text1"/>
          <w:lang w:val="en-GB"/>
        </w:rPr>
        <w:t xml:space="preserve">sciences (laboratory </w:t>
      </w:r>
      <w:proofErr w:type="spellStart"/>
      <w:r w:rsidR="00FC5E15">
        <w:rPr>
          <w:color w:val="000000" w:themeColor="text1"/>
          <w:lang w:val="en-GB"/>
        </w:rPr>
        <w:t>UpCourtine</w:t>
      </w:r>
      <w:proofErr w:type="spellEnd"/>
      <w:r w:rsidR="00FC5E15">
        <w:rPr>
          <w:color w:val="000000" w:themeColor="text1"/>
          <w:lang w:val="en-GB"/>
        </w:rPr>
        <w:t>)</w:t>
      </w:r>
      <w:r w:rsidR="00062436" w:rsidRPr="002C3157">
        <w:rPr>
          <w:lang w:val="en-GB"/>
        </w:rPr>
        <w:br/>
      </w:r>
      <w:r w:rsidR="002C3157" w:rsidRPr="002C3157">
        <w:rPr>
          <w:lang w:val="en-GB"/>
        </w:rPr>
        <w:t>City</w:t>
      </w:r>
      <w:r w:rsidR="00062436" w:rsidRPr="002C3157">
        <w:rPr>
          <w:lang w:val="en-GB"/>
        </w:rPr>
        <w:t>:</w:t>
      </w:r>
      <w:r w:rsidR="00FC5E15">
        <w:rPr>
          <w:lang w:val="en-GB"/>
        </w:rPr>
        <w:t xml:space="preserve"> Lau</w:t>
      </w:r>
      <w:r w:rsidR="00FC5E15">
        <w:rPr>
          <w:color w:val="000000" w:themeColor="text1"/>
          <w:lang w:val="en-GB"/>
        </w:rPr>
        <w:t>sanne</w:t>
      </w:r>
      <w:r w:rsidR="00062436" w:rsidRPr="002C3157">
        <w:rPr>
          <w:lang w:val="en-GB"/>
        </w:rPr>
        <w:br/>
      </w:r>
      <w:r w:rsidR="002C3157" w:rsidRPr="002C3157">
        <w:rPr>
          <w:lang w:val="en-GB"/>
        </w:rPr>
        <w:t>Country</w:t>
      </w:r>
      <w:r w:rsidR="00062436" w:rsidRPr="002C3157">
        <w:rPr>
          <w:lang w:val="en-GB"/>
        </w:rPr>
        <w:t>:</w:t>
      </w:r>
      <w:r w:rsidR="00FC5E15">
        <w:rPr>
          <w:lang w:val="en-GB"/>
        </w:rPr>
        <w:t xml:space="preserve"> </w:t>
      </w:r>
      <w:proofErr w:type="spellStart"/>
      <w:r w:rsidR="00FC5E15">
        <w:rPr>
          <w:color w:val="000000" w:themeColor="text1"/>
          <w:lang w:val="en-GB"/>
        </w:rPr>
        <w:t>switzerland</w:t>
      </w:r>
      <w:proofErr w:type="spellEnd"/>
      <w:r w:rsidR="00062436" w:rsidRPr="002C3157">
        <w:rPr>
          <w:lang w:val="en-GB"/>
        </w:rPr>
        <w:br/>
        <w:t>Da</w:t>
      </w:r>
      <w:r w:rsidR="002C3157" w:rsidRPr="002C3157">
        <w:rPr>
          <w:lang w:val="en-GB"/>
        </w:rPr>
        <w:t>ily supervisor</w:t>
      </w:r>
      <w:r w:rsidR="002C3157">
        <w:rPr>
          <w:lang w:val="en-GB"/>
        </w:rPr>
        <w:t>:</w:t>
      </w:r>
      <w:r w:rsidR="00FC5E15">
        <w:rPr>
          <w:lang w:val="en-GB"/>
        </w:rPr>
        <w:t xml:space="preserve"> Henri </w:t>
      </w:r>
      <w:proofErr w:type="spellStart"/>
      <w:r w:rsidR="00FC5E15">
        <w:rPr>
          <w:lang w:val="en-GB"/>
        </w:rPr>
        <w:t>Lorach</w:t>
      </w:r>
      <w:proofErr w:type="spellEnd"/>
      <w:r w:rsidR="00062436" w:rsidRPr="002C3157">
        <w:rPr>
          <w:lang w:val="en-GB"/>
        </w:rPr>
        <w:br/>
      </w:r>
      <w:r w:rsidR="002C3157">
        <w:rPr>
          <w:lang w:val="en-GB"/>
        </w:rPr>
        <w:t>Internal supervisor</w:t>
      </w:r>
      <w:r w:rsidR="00AB285E">
        <w:rPr>
          <w:vertAlign w:val="superscript"/>
          <w:lang w:val="en-GB"/>
        </w:rPr>
        <w:t>*</w:t>
      </w:r>
      <w:r w:rsidR="00062436" w:rsidRPr="002C3157">
        <w:rPr>
          <w:lang w:val="en-GB"/>
        </w:rPr>
        <w:t>:</w:t>
      </w:r>
      <w:r w:rsidR="00FC5E15">
        <w:rPr>
          <w:lang w:val="en-GB"/>
        </w:rPr>
        <w:t xml:space="preserve"> Il</w:t>
      </w:r>
      <w:r w:rsidR="00FC5E15">
        <w:rPr>
          <w:color w:val="000000" w:themeColor="text1"/>
          <w:lang w:val="en-GB"/>
        </w:rPr>
        <w:t>se van Nes</w:t>
      </w:r>
    </w:p>
    <w:p w14:paraId="2A4F2CB4" w14:textId="090918E9" w:rsidR="00785EF6" w:rsidRPr="00AB285E" w:rsidRDefault="00AB285E" w:rsidP="00785EF6">
      <w:pPr>
        <w:spacing w:after="0"/>
        <w:rPr>
          <w:sz w:val="16"/>
          <w:szCs w:val="16"/>
          <w:lang w:val="en-GB"/>
        </w:rPr>
      </w:pPr>
      <w:r>
        <w:rPr>
          <w:bCs/>
          <w:sz w:val="16"/>
          <w:szCs w:val="16"/>
          <w:lang w:val="en-GB"/>
        </w:rPr>
        <w:t xml:space="preserve">* </w:t>
      </w:r>
      <w:r w:rsidRPr="00AB285E">
        <w:rPr>
          <w:bCs/>
          <w:sz w:val="16"/>
          <w:szCs w:val="16"/>
          <w:lang w:val="en-GB"/>
        </w:rPr>
        <w:t xml:space="preserve">Note: </w:t>
      </w:r>
      <w:r>
        <w:rPr>
          <w:bCs/>
          <w:sz w:val="16"/>
          <w:szCs w:val="16"/>
          <w:lang w:val="en-GB"/>
        </w:rPr>
        <w:t>Compulsory. T</w:t>
      </w:r>
      <w:r w:rsidRPr="00AB285E">
        <w:rPr>
          <w:bCs/>
          <w:sz w:val="16"/>
          <w:szCs w:val="16"/>
          <w:lang w:val="en-GB"/>
        </w:rPr>
        <w:t>he internal supervisor has to have a PhD degree and an aff</w:t>
      </w:r>
      <w:r w:rsidRPr="00AB285E">
        <w:rPr>
          <w:sz w:val="16"/>
          <w:szCs w:val="16"/>
          <w:lang w:val="en-GB"/>
        </w:rPr>
        <w:t xml:space="preserve">iliation at the </w:t>
      </w:r>
      <w:proofErr w:type="spellStart"/>
      <w:r w:rsidRPr="00AB285E">
        <w:rPr>
          <w:sz w:val="16"/>
          <w:szCs w:val="16"/>
          <w:lang w:val="en-GB"/>
        </w:rPr>
        <w:t>Radboudumc</w:t>
      </w:r>
      <w:proofErr w:type="spellEnd"/>
    </w:p>
    <w:p w14:paraId="556661F8" w14:textId="77777777" w:rsidR="00AB285E" w:rsidRPr="002C3157" w:rsidRDefault="00AB285E" w:rsidP="00785EF6">
      <w:pPr>
        <w:spacing w:after="0"/>
        <w:rPr>
          <w:b/>
          <w:bCs/>
          <w:lang w:val="en-GB"/>
        </w:rPr>
      </w:pPr>
    </w:p>
    <w:p w14:paraId="6C17217F" w14:textId="61742F53" w:rsidR="00785EF6" w:rsidRPr="000D1AD9" w:rsidRDefault="00785EF6" w:rsidP="00785EF6">
      <w:pPr>
        <w:spacing w:after="0"/>
        <w:rPr>
          <w:lang w:val="en-GB"/>
        </w:rPr>
      </w:pPr>
      <w:r w:rsidRPr="000D1AD9">
        <w:rPr>
          <w:b/>
          <w:bCs/>
          <w:color w:val="8EAADB" w:themeColor="accent1" w:themeTint="99"/>
          <w:sz w:val="28"/>
          <w:szCs w:val="28"/>
          <w:lang w:val="en-GB"/>
        </w:rPr>
        <w:t>Dat</w:t>
      </w:r>
      <w:r w:rsidR="002C3157" w:rsidRPr="000D1AD9">
        <w:rPr>
          <w:b/>
          <w:bCs/>
          <w:color w:val="8EAADB" w:themeColor="accent1" w:themeTint="99"/>
          <w:sz w:val="28"/>
          <w:szCs w:val="28"/>
          <w:lang w:val="en-GB"/>
        </w:rPr>
        <w:t>e</w:t>
      </w:r>
      <w:r w:rsidRPr="000D1AD9">
        <w:rPr>
          <w:b/>
          <w:bCs/>
          <w:color w:val="8EAADB" w:themeColor="accent1" w:themeTint="99"/>
          <w:sz w:val="28"/>
          <w:szCs w:val="28"/>
          <w:lang w:val="en-GB"/>
        </w:rPr>
        <w:t xml:space="preserve"> </w:t>
      </w:r>
      <w:r w:rsidR="002C3157" w:rsidRPr="000D1AD9">
        <w:rPr>
          <w:b/>
          <w:bCs/>
          <w:color w:val="8EAADB" w:themeColor="accent1" w:themeTint="99"/>
          <w:sz w:val="28"/>
          <w:szCs w:val="28"/>
          <w:lang w:val="en-GB"/>
        </w:rPr>
        <w:t>and length</w:t>
      </w:r>
      <w:r w:rsidRPr="000D1AD9">
        <w:rPr>
          <w:b/>
          <w:bCs/>
          <w:lang w:val="en-GB"/>
        </w:rPr>
        <w:br/>
      </w:r>
      <w:r w:rsidR="000D1AD9" w:rsidRPr="000D1AD9">
        <w:rPr>
          <w:lang w:val="en-GB"/>
        </w:rPr>
        <w:t>Start d</w:t>
      </w:r>
      <w:r w:rsidRPr="000D1AD9">
        <w:rPr>
          <w:lang w:val="en-GB"/>
        </w:rPr>
        <w:t>at</w:t>
      </w:r>
      <w:r w:rsidR="002C3157" w:rsidRPr="000D1AD9">
        <w:rPr>
          <w:lang w:val="en-GB"/>
        </w:rPr>
        <w:t>e internship</w:t>
      </w:r>
      <w:r w:rsidRPr="000D1AD9">
        <w:rPr>
          <w:lang w:val="en-GB"/>
        </w:rPr>
        <w:t>:</w:t>
      </w:r>
      <w:r w:rsidR="00FC5E15">
        <w:rPr>
          <w:lang w:val="en-GB"/>
        </w:rPr>
        <w:t xml:space="preserve"> 28-10-2024</w:t>
      </w:r>
      <w:r w:rsidRPr="000D1AD9">
        <w:rPr>
          <w:lang w:val="en-GB"/>
        </w:rPr>
        <w:br/>
      </w:r>
      <w:r w:rsidR="000D1AD9" w:rsidRPr="000D1AD9">
        <w:rPr>
          <w:lang w:val="en-GB"/>
        </w:rPr>
        <w:t>End d</w:t>
      </w:r>
      <w:r w:rsidRPr="000D1AD9">
        <w:rPr>
          <w:lang w:val="en-GB"/>
        </w:rPr>
        <w:t>at</w:t>
      </w:r>
      <w:r w:rsidR="000D1AD9" w:rsidRPr="000D1AD9">
        <w:rPr>
          <w:lang w:val="en-GB"/>
        </w:rPr>
        <w:t>e</w:t>
      </w:r>
      <w:r w:rsidR="00AB285E">
        <w:rPr>
          <w:lang w:val="en-GB"/>
        </w:rPr>
        <w:t xml:space="preserve"> internship</w:t>
      </w:r>
      <w:r w:rsidRPr="000D1AD9">
        <w:rPr>
          <w:lang w:val="en-GB"/>
        </w:rPr>
        <w:t>:</w:t>
      </w:r>
      <w:r w:rsidR="00FC5E15">
        <w:rPr>
          <w:lang w:val="en-GB"/>
        </w:rPr>
        <w:t xml:space="preserve"> 31-01-2024</w:t>
      </w:r>
    </w:p>
    <w:p w14:paraId="4E6D01BE" w14:textId="15825021" w:rsidR="00785EF6" w:rsidRPr="000D1AD9" w:rsidRDefault="000D1AD9" w:rsidP="00785EF6">
      <w:pPr>
        <w:spacing w:after="0"/>
        <w:rPr>
          <w:lang w:val="en-GB"/>
        </w:rPr>
      </w:pPr>
      <w:r w:rsidRPr="000D1AD9">
        <w:rPr>
          <w:i/>
          <w:iCs/>
          <w:lang w:val="en-GB"/>
        </w:rPr>
        <w:t>Extended internship?</w:t>
      </w:r>
      <w:r w:rsidR="00785EF6" w:rsidRPr="000D1AD9">
        <w:rPr>
          <w:i/>
          <w:iCs/>
          <w:lang w:val="en-GB"/>
        </w:rPr>
        <w:br/>
      </w:r>
      <w:sdt>
        <w:sdtPr>
          <w:rPr>
            <w:lang w:val="en-GB"/>
          </w:rPr>
          <w:id w:val="-1105879396"/>
          <w14:checkbox>
            <w14:checked w14:val="1"/>
            <w14:checkedState w14:val="2612" w14:font="MS Gothic"/>
            <w14:uncheckedState w14:val="2610" w14:font="MS Gothic"/>
          </w14:checkbox>
        </w:sdtPr>
        <w:sdtContent>
          <w:r w:rsidR="00FC5E15">
            <w:rPr>
              <w:rFonts w:ascii="MS Gothic" w:eastAsia="MS Gothic" w:hAnsi="MS Gothic" w:hint="eastAsia"/>
              <w:lang w:val="en-GB"/>
            </w:rPr>
            <w:t>☒</w:t>
          </w:r>
        </w:sdtContent>
      </w:sdt>
      <w:r w:rsidR="00785EF6" w:rsidRPr="000D1AD9">
        <w:rPr>
          <w:lang w:val="en-GB"/>
        </w:rPr>
        <w:t xml:space="preserve"> N</w:t>
      </w:r>
      <w:r w:rsidRPr="000D1AD9">
        <w:rPr>
          <w:lang w:val="en-GB"/>
        </w:rPr>
        <w:t>o</w:t>
      </w:r>
      <w:r w:rsidR="00785EF6" w:rsidRPr="000D1AD9">
        <w:rPr>
          <w:lang w:val="en-GB"/>
        </w:rPr>
        <w:t>, 12 we</w:t>
      </w:r>
      <w:r>
        <w:rPr>
          <w:lang w:val="en-GB"/>
        </w:rPr>
        <w:t>e</w:t>
      </w:r>
      <w:r w:rsidR="00785EF6" w:rsidRPr="000D1AD9">
        <w:rPr>
          <w:lang w:val="en-GB"/>
        </w:rPr>
        <w:t>k</w:t>
      </w:r>
      <w:r w:rsidRPr="000D1AD9">
        <w:rPr>
          <w:lang w:val="en-GB"/>
        </w:rPr>
        <w:t>s</w:t>
      </w:r>
      <w:r w:rsidR="00785EF6" w:rsidRPr="000D1AD9">
        <w:rPr>
          <w:lang w:val="en-GB"/>
        </w:rPr>
        <w:br/>
      </w:r>
      <w:sdt>
        <w:sdtPr>
          <w:rPr>
            <w:lang w:val="en-GB"/>
          </w:rPr>
          <w:id w:val="-2109188680"/>
          <w14:checkbox>
            <w14:checked w14:val="0"/>
            <w14:checkedState w14:val="2612" w14:font="MS Gothic"/>
            <w14:uncheckedState w14:val="2610" w14:font="MS Gothic"/>
          </w14:checkbox>
        </w:sdtPr>
        <w:sdtContent>
          <w:r w:rsidR="00785EF6" w:rsidRPr="000D1AD9">
            <w:rPr>
              <w:rFonts w:ascii="MS Gothic" w:eastAsia="MS Gothic" w:hAnsi="MS Gothic"/>
              <w:lang w:val="en-GB"/>
            </w:rPr>
            <w:t>☐</w:t>
          </w:r>
        </w:sdtContent>
      </w:sdt>
      <w:r w:rsidR="00785EF6" w:rsidRPr="000D1AD9">
        <w:rPr>
          <w:lang w:val="en-GB"/>
        </w:rPr>
        <w:t xml:space="preserve"> 16 we</w:t>
      </w:r>
      <w:r>
        <w:rPr>
          <w:lang w:val="en-GB"/>
        </w:rPr>
        <w:t>e</w:t>
      </w:r>
      <w:r w:rsidRPr="000D1AD9">
        <w:rPr>
          <w:lang w:val="en-GB"/>
        </w:rPr>
        <w:t>ks</w:t>
      </w:r>
      <w:r w:rsidR="00785EF6" w:rsidRPr="000D1AD9">
        <w:rPr>
          <w:lang w:val="en-GB"/>
        </w:rPr>
        <w:br/>
      </w:r>
      <w:sdt>
        <w:sdtPr>
          <w:rPr>
            <w:lang w:val="en-GB"/>
          </w:rPr>
          <w:id w:val="896634602"/>
          <w14:checkbox>
            <w14:checked w14:val="0"/>
            <w14:checkedState w14:val="2612" w14:font="MS Gothic"/>
            <w14:uncheckedState w14:val="2610" w14:font="MS Gothic"/>
          </w14:checkbox>
        </w:sdtPr>
        <w:sdtContent>
          <w:r w:rsidR="00785EF6" w:rsidRPr="000D1AD9">
            <w:rPr>
              <w:rFonts w:ascii="MS Gothic" w:eastAsia="MS Gothic" w:hAnsi="MS Gothic"/>
              <w:lang w:val="en-GB"/>
            </w:rPr>
            <w:t>☐</w:t>
          </w:r>
        </w:sdtContent>
      </w:sdt>
      <w:r w:rsidR="00785EF6" w:rsidRPr="000D1AD9">
        <w:rPr>
          <w:lang w:val="en-GB"/>
        </w:rPr>
        <w:t xml:space="preserve"> 20 we</w:t>
      </w:r>
      <w:r>
        <w:rPr>
          <w:lang w:val="en-GB"/>
        </w:rPr>
        <w:t>e</w:t>
      </w:r>
      <w:r w:rsidRPr="000D1AD9">
        <w:rPr>
          <w:lang w:val="en-GB"/>
        </w:rPr>
        <w:t>ks</w:t>
      </w:r>
      <w:r w:rsidR="00785EF6" w:rsidRPr="000D1AD9">
        <w:rPr>
          <w:lang w:val="en-GB"/>
        </w:rPr>
        <w:br/>
      </w:r>
      <w:sdt>
        <w:sdtPr>
          <w:rPr>
            <w:lang w:val="en-GB"/>
          </w:rPr>
          <w:id w:val="-160315053"/>
          <w14:checkbox>
            <w14:checked w14:val="0"/>
            <w14:checkedState w14:val="2612" w14:font="MS Gothic"/>
            <w14:uncheckedState w14:val="2610" w14:font="MS Gothic"/>
          </w14:checkbox>
        </w:sdtPr>
        <w:sdtContent>
          <w:r w:rsidR="00785EF6" w:rsidRPr="000D1AD9">
            <w:rPr>
              <w:rFonts w:ascii="MS Gothic" w:eastAsia="MS Gothic" w:hAnsi="MS Gothic"/>
              <w:lang w:val="en-GB"/>
            </w:rPr>
            <w:t>☐</w:t>
          </w:r>
        </w:sdtContent>
      </w:sdt>
      <w:r w:rsidR="00785EF6" w:rsidRPr="000D1AD9">
        <w:rPr>
          <w:lang w:val="en-GB"/>
        </w:rPr>
        <w:t xml:space="preserve"> 24 w</w:t>
      </w:r>
      <w:r w:rsidRPr="000D1AD9">
        <w:rPr>
          <w:lang w:val="en-GB"/>
        </w:rPr>
        <w:t>e</w:t>
      </w:r>
      <w:r>
        <w:rPr>
          <w:lang w:val="en-GB"/>
        </w:rPr>
        <w:t>e</w:t>
      </w:r>
      <w:r w:rsidRPr="000D1AD9">
        <w:rPr>
          <w:lang w:val="en-GB"/>
        </w:rPr>
        <w:t>ks</w:t>
      </w:r>
    </w:p>
    <w:p w14:paraId="46E8B28F" w14:textId="5E4D80E7" w:rsidR="00785EF6" w:rsidRPr="000D1AD9" w:rsidRDefault="00767B56" w:rsidP="00785EF6">
      <w:pPr>
        <w:rPr>
          <w:lang w:val="en-GB"/>
        </w:rPr>
      </w:pPr>
      <w:r>
        <w:rPr>
          <w:lang w:val="en-GB"/>
        </w:rPr>
        <w:t xml:space="preserve">Motivation </w:t>
      </w:r>
      <w:r w:rsidR="000D1AD9">
        <w:rPr>
          <w:lang w:val="en-GB"/>
        </w:rPr>
        <w:t>for extension</w:t>
      </w:r>
    </w:p>
    <w:p w14:paraId="6816FE4D" w14:textId="07D94CA4" w:rsidR="00785EF6" w:rsidRPr="00F44254" w:rsidRDefault="00C9457E" w:rsidP="00785EF6">
      <w:pPr>
        <w:rPr>
          <w:lang w:val="en-GB"/>
        </w:rPr>
      </w:pPr>
      <w:r>
        <w:rPr>
          <w:noProof/>
        </w:rPr>
        <mc:AlternateContent>
          <mc:Choice Requires="wps">
            <w:drawing>
              <wp:anchor distT="0" distB="0" distL="114300" distR="114300" simplePos="0" relativeHeight="251660288" behindDoc="0" locked="0" layoutInCell="1" allowOverlap="1" wp14:anchorId="365DEBE5" wp14:editId="65AC47EC">
                <wp:simplePos x="0" y="0"/>
                <wp:positionH relativeFrom="column">
                  <wp:posOffset>62230</wp:posOffset>
                </wp:positionH>
                <wp:positionV relativeFrom="paragraph">
                  <wp:posOffset>40640</wp:posOffset>
                </wp:positionV>
                <wp:extent cx="6029325" cy="1390650"/>
                <wp:effectExtent l="0" t="0" r="28575" b="19050"/>
                <wp:wrapNone/>
                <wp:docPr id="2" name="Tekstvak 2"/>
                <wp:cNvGraphicFramePr/>
                <a:graphic xmlns:a="http://schemas.openxmlformats.org/drawingml/2006/main">
                  <a:graphicData uri="http://schemas.microsoft.com/office/word/2010/wordprocessingShape">
                    <wps:wsp>
                      <wps:cNvSpPr txBox="1"/>
                      <wps:spPr>
                        <a:xfrm>
                          <a:off x="0" y="0"/>
                          <a:ext cx="6029325" cy="1390650"/>
                        </a:xfrm>
                        <a:prstGeom prst="rect">
                          <a:avLst/>
                        </a:prstGeom>
                        <a:solidFill>
                          <a:schemeClr val="lt1"/>
                        </a:solidFill>
                        <a:ln w="6350">
                          <a:solidFill>
                            <a:prstClr val="black"/>
                          </a:solidFill>
                        </a:ln>
                      </wps:spPr>
                      <wps:txbx>
                        <w:txbxContent>
                          <w:p w14:paraId="5813F7F7" w14:textId="58E48E72" w:rsidR="00C9457E" w:rsidRDefault="00FC5E15">
                            <w: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5DEBE5" id="_x0000_t202" coordsize="21600,21600" o:spt="202" path="m,l,21600r21600,l21600,xe">
                <v:stroke joinstyle="miter"/>
                <v:path gradientshapeok="t" o:connecttype="rect"/>
              </v:shapetype>
              <v:shape id="Tekstvak 2" o:spid="_x0000_s1026" type="#_x0000_t202" style="position:absolute;margin-left:4.9pt;margin-top:3.2pt;width:474.75pt;height:10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" fillcolor="white [3201]" strokeweight=".5pt">
                <v:textbox>
                  <w:txbxContent>
                    <w:p w14:paraId="5813F7F7" w14:textId="58E48E72" w:rsidR="00C9457E" w:rsidRDefault="00FC5E15">
                      <w:r>
                        <w:t>N/A</w:t>
                      </w:r>
                    </w:p>
                  </w:txbxContent>
                </v:textbox>
              </v:shape>
            </w:pict>
          </mc:Fallback>
        </mc:AlternateContent>
      </w:r>
    </w:p>
    <w:p w14:paraId="5526AE75" w14:textId="77777777" w:rsidR="00785EF6" w:rsidRPr="00F44254" w:rsidRDefault="00785EF6" w:rsidP="00785EF6">
      <w:pPr>
        <w:rPr>
          <w:lang w:val="en-GB"/>
        </w:rPr>
      </w:pPr>
    </w:p>
    <w:p w14:paraId="47FF9A37" w14:textId="77777777" w:rsidR="00785EF6" w:rsidRPr="00F44254" w:rsidRDefault="00785EF6" w:rsidP="00785EF6">
      <w:pPr>
        <w:rPr>
          <w:lang w:val="en-GB"/>
        </w:rPr>
      </w:pPr>
    </w:p>
    <w:p w14:paraId="33CC1669" w14:textId="77777777" w:rsidR="00785EF6" w:rsidRPr="00F44254" w:rsidRDefault="00785EF6" w:rsidP="00785EF6">
      <w:pPr>
        <w:rPr>
          <w:lang w:val="en-GB"/>
        </w:rPr>
      </w:pPr>
    </w:p>
    <w:p w14:paraId="3784793C" w14:textId="77777777" w:rsidR="00785EF6" w:rsidRPr="00F44254" w:rsidRDefault="00785EF6" w:rsidP="00785EF6">
      <w:pPr>
        <w:rPr>
          <w:lang w:val="en-GB"/>
        </w:rPr>
      </w:pPr>
    </w:p>
    <w:p w14:paraId="1A6CE05C" w14:textId="77777777" w:rsidR="00614105" w:rsidRPr="00F44254" w:rsidRDefault="00614105" w:rsidP="00614105">
      <w:pPr>
        <w:spacing w:after="0"/>
        <w:rPr>
          <w:color w:val="FF0000"/>
          <w:lang w:val="en-GB"/>
        </w:rPr>
      </w:pPr>
    </w:p>
    <w:p w14:paraId="127BBCA7" w14:textId="12A66372" w:rsidR="00173CE8" w:rsidRPr="00F44254" w:rsidRDefault="00C25FBB" w:rsidP="00C25FBB">
      <w:pPr>
        <w:rPr>
          <w:color w:val="8EAADB" w:themeColor="accent1" w:themeTint="99"/>
          <w:sz w:val="32"/>
          <w:szCs w:val="32"/>
          <w:lang w:val="en-GB"/>
        </w:rPr>
      </w:pPr>
      <w:r w:rsidRPr="00F44254">
        <w:rPr>
          <w:b/>
          <w:bCs/>
          <w:color w:val="8EAADB" w:themeColor="accent1" w:themeTint="99"/>
          <w:sz w:val="28"/>
          <w:szCs w:val="28"/>
          <w:lang w:val="en-GB"/>
        </w:rPr>
        <w:t>Type</w:t>
      </w:r>
      <w:r w:rsidR="00F44254" w:rsidRPr="00F44254">
        <w:rPr>
          <w:b/>
          <w:bCs/>
          <w:color w:val="8EAADB" w:themeColor="accent1" w:themeTint="99"/>
          <w:sz w:val="28"/>
          <w:szCs w:val="28"/>
          <w:lang w:val="en-GB"/>
        </w:rPr>
        <w:t xml:space="preserve"> of internship</w:t>
      </w:r>
      <w:r w:rsidR="00062436" w:rsidRPr="00F44254">
        <w:rPr>
          <w:b/>
          <w:bCs/>
          <w:lang w:val="en-GB"/>
        </w:rPr>
        <w:br/>
      </w:r>
      <w:r w:rsidR="00173CE8" w:rsidRPr="00F44254">
        <w:rPr>
          <w:lang w:val="en-GB"/>
        </w:rPr>
        <w:t>Titel stage</w:t>
      </w:r>
      <w:r w:rsidR="00062436" w:rsidRPr="00F44254">
        <w:rPr>
          <w:lang w:val="en-GB"/>
        </w:rPr>
        <w:t>:</w:t>
      </w:r>
      <w:r w:rsidR="00FC5E15">
        <w:rPr>
          <w:lang w:val="en-GB"/>
        </w:rPr>
        <w:t xml:space="preserve"> </w:t>
      </w:r>
      <w:r w:rsidR="00FC5E15" w:rsidRPr="00FC5E15">
        <w:rPr>
          <w:color w:val="000000" w:themeColor="text1"/>
          <w:lang w:val="en-GB"/>
        </w:rPr>
        <w:t xml:space="preserve">Improvement in </w:t>
      </w:r>
      <w:r w:rsidR="00892DAF">
        <w:rPr>
          <w:color w:val="000000" w:themeColor="text1"/>
          <w:lang w:val="en-GB"/>
        </w:rPr>
        <w:t>ambulatory</w:t>
      </w:r>
      <w:r w:rsidR="00FC5E15" w:rsidRPr="00FC5E15">
        <w:rPr>
          <w:color w:val="000000" w:themeColor="text1"/>
          <w:lang w:val="en-GB"/>
        </w:rPr>
        <w:t xml:space="preserve"> function through addition of </w:t>
      </w:r>
      <w:del w:id="6" w:author="Mel Visscher" w:date="2024-08-29T18:44:00Z" w16du:dateUtc="2024-08-29T16:44:00Z">
        <w:r w:rsidR="00FC5E15" w:rsidRPr="00FC5E15" w:rsidDel="000741EB">
          <w:rPr>
            <w:color w:val="000000" w:themeColor="text1"/>
            <w:lang w:val="en-GB"/>
          </w:rPr>
          <w:delText xml:space="preserve">FES </w:delText>
        </w:r>
      </w:del>
      <w:ins w:id="7" w:author="Mel Visscher" w:date="2024-08-29T18:44:00Z" w16du:dateUtc="2024-08-29T16:44:00Z">
        <w:r w:rsidR="000741EB">
          <w:rPr>
            <w:color w:val="000000" w:themeColor="text1"/>
            <w:lang w:val="en-GB"/>
          </w:rPr>
          <w:t>Functional Electric Stimulation (FES)</w:t>
        </w:r>
        <w:r w:rsidR="000741EB" w:rsidRPr="00FC5E15">
          <w:rPr>
            <w:color w:val="000000" w:themeColor="text1"/>
            <w:lang w:val="en-GB"/>
          </w:rPr>
          <w:t xml:space="preserve"> </w:t>
        </w:r>
      </w:ins>
      <w:r w:rsidR="00FC5E15" w:rsidRPr="00FC5E15">
        <w:rPr>
          <w:color w:val="000000" w:themeColor="text1"/>
          <w:lang w:val="en-GB"/>
        </w:rPr>
        <w:t xml:space="preserve">in patients with </w:t>
      </w:r>
      <w:ins w:id="8" w:author="Mel Visscher" w:date="2024-08-29T18:45:00Z" w16du:dateUtc="2024-08-29T16:45:00Z">
        <w:r w:rsidR="000741EB">
          <w:rPr>
            <w:color w:val="000000" w:themeColor="text1"/>
            <w:lang w:val="en-GB"/>
          </w:rPr>
          <w:t xml:space="preserve">Spinal Cord Injury (SCI) </w:t>
        </w:r>
      </w:ins>
      <w:del w:id="9" w:author="Mel Visscher" w:date="2024-08-29T18:45:00Z" w16du:dateUtc="2024-08-29T16:45:00Z">
        <w:r w:rsidR="00FC5E15" w:rsidRPr="00FC5E15" w:rsidDel="000741EB">
          <w:rPr>
            <w:color w:val="000000" w:themeColor="text1"/>
            <w:lang w:val="en-GB"/>
          </w:rPr>
          <w:delText xml:space="preserve">SCI </w:delText>
        </w:r>
      </w:del>
      <w:r w:rsidR="00FC5E15" w:rsidRPr="00FC5E15">
        <w:rPr>
          <w:color w:val="000000" w:themeColor="text1"/>
          <w:lang w:val="en-GB"/>
        </w:rPr>
        <w:t xml:space="preserve">utilising </w:t>
      </w:r>
      <w:del w:id="10" w:author="Mel Visscher" w:date="2024-08-29T18:45:00Z" w16du:dateUtc="2024-08-29T16:45:00Z">
        <w:r w:rsidR="00FC5E15" w:rsidRPr="00FC5E15" w:rsidDel="000741EB">
          <w:rPr>
            <w:color w:val="000000" w:themeColor="text1"/>
            <w:lang w:val="en-GB"/>
          </w:rPr>
          <w:delText>BSI</w:delText>
        </w:r>
      </w:del>
      <w:ins w:id="11" w:author="Mel Visscher" w:date="2024-08-29T18:45:00Z" w16du:dateUtc="2024-08-29T16:45:00Z">
        <w:r w:rsidR="000741EB">
          <w:rPr>
            <w:color w:val="000000" w:themeColor="text1"/>
            <w:lang w:val="en-GB"/>
          </w:rPr>
          <w:t>Brain-Spine Interface (BSI)</w:t>
        </w:r>
      </w:ins>
      <w:r w:rsidR="00062436" w:rsidRPr="00F44254">
        <w:rPr>
          <w:lang w:val="en-GB"/>
        </w:rPr>
        <w:br/>
      </w:r>
      <w:r w:rsidR="00173CE8" w:rsidRPr="00F44254">
        <w:rPr>
          <w:lang w:val="en-GB"/>
        </w:rPr>
        <w:t>Tit</w:t>
      </w:r>
      <w:r w:rsidR="00F44254">
        <w:rPr>
          <w:lang w:val="en-GB"/>
        </w:rPr>
        <w:t>le</w:t>
      </w:r>
      <w:r w:rsidR="00173CE8" w:rsidRPr="00F44254">
        <w:rPr>
          <w:lang w:val="en-GB"/>
        </w:rPr>
        <w:t xml:space="preserve"> (Eng</w:t>
      </w:r>
      <w:r w:rsidR="00F44254">
        <w:rPr>
          <w:lang w:val="en-GB"/>
        </w:rPr>
        <w:t>lish</w:t>
      </w:r>
      <w:r w:rsidR="00173CE8" w:rsidRPr="00F44254">
        <w:rPr>
          <w:lang w:val="en-GB"/>
        </w:rPr>
        <w:t>)</w:t>
      </w:r>
      <w:r w:rsidR="00062436" w:rsidRPr="00F44254">
        <w:rPr>
          <w:lang w:val="en-GB"/>
        </w:rPr>
        <w:t>:</w:t>
      </w:r>
      <w:r w:rsidR="00FC5E15">
        <w:rPr>
          <w:lang w:val="en-GB"/>
        </w:rPr>
        <w:t xml:space="preserve"> </w:t>
      </w:r>
      <w:r w:rsidR="00FC5E15" w:rsidRPr="00FC5E15">
        <w:rPr>
          <w:color w:val="000000" w:themeColor="text1"/>
          <w:lang w:val="en-GB"/>
        </w:rPr>
        <w:t xml:space="preserve">Improvement in </w:t>
      </w:r>
      <w:r w:rsidR="00892DAF">
        <w:rPr>
          <w:color w:val="000000" w:themeColor="text1"/>
          <w:lang w:val="en-GB"/>
        </w:rPr>
        <w:t>ambulatory</w:t>
      </w:r>
      <w:r w:rsidR="00892DAF" w:rsidRPr="00FC5E15">
        <w:rPr>
          <w:color w:val="000000" w:themeColor="text1"/>
          <w:lang w:val="en-GB"/>
        </w:rPr>
        <w:t xml:space="preserve"> </w:t>
      </w:r>
      <w:r w:rsidR="00FC5E15" w:rsidRPr="00FC5E15">
        <w:rPr>
          <w:color w:val="000000" w:themeColor="text1"/>
          <w:lang w:val="en-GB"/>
        </w:rPr>
        <w:t xml:space="preserve">function through addition of </w:t>
      </w:r>
      <w:del w:id="12" w:author="Mel Visscher" w:date="2024-08-29T18:45:00Z" w16du:dateUtc="2024-08-29T16:45:00Z">
        <w:r w:rsidR="00FC5E15" w:rsidRPr="00FC5E15" w:rsidDel="000741EB">
          <w:rPr>
            <w:color w:val="000000" w:themeColor="text1"/>
            <w:lang w:val="en-GB"/>
          </w:rPr>
          <w:delText xml:space="preserve">FES </w:delText>
        </w:r>
      </w:del>
      <w:ins w:id="13" w:author="Mel Visscher" w:date="2024-08-29T18:45:00Z" w16du:dateUtc="2024-08-29T16:45:00Z">
        <w:r w:rsidR="000741EB">
          <w:rPr>
            <w:color w:val="000000" w:themeColor="text1"/>
            <w:lang w:val="en-GB"/>
          </w:rPr>
          <w:t>Functional Electric Stimulation (BSI)</w:t>
        </w:r>
        <w:r w:rsidR="000741EB" w:rsidRPr="00FC5E15">
          <w:rPr>
            <w:color w:val="000000" w:themeColor="text1"/>
            <w:lang w:val="en-GB"/>
          </w:rPr>
          <w:t xml:space="preserve"> </w:t>
        </w:r>
      </w:ins>
      <w:r w:rsidR="00FC5E15" w:rsidRPr="00FC5E15">
        <w:rPr>
          <w:color w:val="000000" w:themeColor="text1"/>
          <w:lang w:val="en-GB"/>
        </w:rPr>
        <w:t xml:space="preserve">in patients with </w:t>
      </w:r>
      <w:del w:id="14" w:author="Mel Visscher" w:date="2024-08-29T18:45:00Z" w16du:dateUtc="2024-08-29T16:45:00Z">
        <w:r w:rsidR="00FC5E15" w:rsidRPr="00FC5E15" w:rsidDel="000741EB">
          <w:rPr>
            <w:color w:val="000000" w:themeColor="text1"/>
            <w:lang w:val="en-GB"/>
          </w:rPr>
          <w:delText xml:space="preserve">SCI </w:delText>
        </w:r>
      </w:del>
      <w:ins w:id="15" w:author="Mel Visscher" w:date="2024-08-29T18:45:00Z" w16du:dateUtc="2024-08-29T16:45:00Z">
        <w:r w:rsidR="000741EB">
          <w:rPr>
            <w:color w:val="000000" w:themeColor="text1"/>
            <w:lang w:val="en-GB"/>
          </w:rPr>
          <w:t>Spinal Cord Injury (SCI)</w:t>
        </w:r>
        <w:r w:rsidR="000741EB" w:rsidRPr="00FC5E15">
          <w:rPr>
            <w:color w:val="000000" w:themeColor="text1"/>
            <w:lang w:val="en-GB"/>
          </w:rPr>
          <w:t xml:space="preserve"> </w:t>
        </w:r>
      </w:ins>
      <w:r w:rsidR="00FC5E15" w:rsidRPr="00FC5E15">
        <w:rPr>
          <w:color w:val="000000" w:themeColor="text1"/>
          <w:lang w:val="en-GB"/>
        </w:rPr>
        <w:t xml:space="preserve">utilising </w:t>
      </w:r>
      <w:del w:id="16" w:author="Mel Visscher" w:date="2024-08-29T18:45:00Z" w16du:dateUtc="2024-08-29T16:45:00Z">
        <w:r w:rsidR="00FC5E15" w:rsidRPr="00FC5E15" w:rsidDel="000741EB">
          <w:rPr>
            <w:color w:val="000000" w:themeColor="text1"/>
            <w:lang w:val="en-GB"/>
          </w:rPr>
          <w:delText>BSI</w:delText>
        </w:r>
      </w:del>
      <w:ins w:id="17" w:author="Mel Visscher" w:date="2024-08-29T18:45:00Z" w16du:dateUtc="2024-08-29T16:45:00Z">
        <w:r w:rsidR="000741EB">
          <w:rPr>
            <w:color w:val="000000" w:themeColor="text1"/>
            <w:lang w:val="en-GB"/>
          </w:rPr>
          <w:t>Brain-Spine Interface (BSI)</w:t>
        </w:r>
      </w:ins>
    </w:p>
    <w:p w14:paraId="768D5868" w14:textId="77777777" w:rsidR="000741EB" w:rsidRDefault="000741EB">
      <w:pPr>
        <w:rPr>
          <w:ins w:id="18" w:author="Mel Visscher" w:date="2024-08-29T18:47:00Z" w16du:dateUtc="2024-08-29T16:47:00Z"/>
          <w:lang w:val="en-GB"/>
        </w:rPr>
      </w:pPr>
      <w:ins w:id="19" w:author="Mel Visscher" w:date="2024-08-29T18:47:00Z" w16du:dateUtc="2024-08-29T16:47:00Z">
        <w:r>
          <w:rPr>
            <w:lang w:val="en-GB"/>
          </w:rPr>
          <w:br w:type="page"/>
        </w:r>
      </w:ins>
    </w:p>
    <w:p w14:paraId="0AB62D53" w14:textId="37F4536E" w:rsidR="00062436" w:rsidRPr="00901541" w:rsidRDefault="00F44254" w:rsidP="00614105">
      <w:pPr>
        <w:spacing w:after="0"/>
        <w:rPr>
          <w:i/>
          <w:iCs/>
          <w:sz w:val="16"/>
          <w:szCs w:val="16"/>
          <w:lang w:val="en-GB"/>
        </w:rPr>
      </w:pPr>
      <w:r w:rsidRPr="00901541">
        <w:rPr>
          <w:lang w:val="en-GB"/>
        </w:rPr>
        <w:lastRenderedPageBreak/>
        <w:t>Nature of the research</w:t>
      </w:r>
      <w:ins w:id="20" w:author="Mel Visscher" w:date="2024-08-29T18:46:00Z" w16du:dateUtc="2024-08-29T16:46:00Z">
        <w:r w:rsidR="000741EB">
          <w:rPr>
            <w:lang w:val="en-GB"/>
          </w:rPr>
          <w:t xml:space="preserve"> (Remark: My supervisor decided on qualitative as a correction of the “quantitative” box which I checked. I suspect he did s</w:t>
        </w:r>
      </w:ins>
      <w:ins w:id="21" w:author="Mel Visscher" w:date="2024-08-29T18:47:00Z" w16du:dateUtc="2024-08-29T16:47:00Z">
        <w:r w:rsidR="000741EB">
          <w:rPr>
            <w:lang w:val="en-GB"/>
          </w:rPr>
          <w:t>o because this study won’t achieve statistical significance</w:t>
        </w:r>
      </w:ins>
      <w:ins w:id="22" w:author="Mel Visscher" w:date="2024-08-29T18:58:00Z" w16du:dateUtc="2024-08-29T16:58:00Z">
        <w:r w:rsidR="00637126">
          <w:rPr>
            <w:lang w:val="en-GB"/>
          </w:rPr>
          <w:t xml:space="preserve">. I agree with you </w:t>
        </w:r>
      </w:ins>
      <w:ins w:id="23" w:author="Mel Visscher" w:date="2024-08-29T18:59:00Z" w16du:dateUtc="2024-08-29T16:59:00Z">
        <w:r w:rsidR="00637126">
          <w:rPr>
            <w:lang w:val="en-GB"/>
          </w:rPr>
          <w:t>that quantitative is a more sensible category.</w:t>
        </w:r>
      </w:ins>
      <w:ins w:id="24" w:author="Mel Visscher" w:date="2024-08-29T18:47:00Z" w16du:dateUtc="2024-08-29T16:47:00Z">
        <w:r w:rsidR="000741EB">
          <w:rPr>
            <w:lang w:val="en-GB"/>
          </w:rPr>
          <w:t>)</w:t>
        </w:r>
      </w:ins>
      <w:r w:rsidR="00614105" w:rsidRPr="00F44254">
        <w:rPr>
          <w:i/>
          <w:iCs/>
          <w:lang w:val="en-GB"/>
        </w:rPr>
        <w:br/>
      </w:r>
      <w:sdt>
        <w:sdtPr>
          <w:rPr>
            <w:lang w:val="en-GB"/>
          </w:rPr>
          <w:id w:val="-1395815752"/>
          <w14:checkbox>
            <w14:checked w14:val="1"/>
            <w14:checkedState w14:val="2612" w14:font="MS Gothic"/>
            <w14:uncheckedState w14:val="2610" w14:font="MS Gothic"/>
          </w14:checkbox>
        </w:sdtPr>
        <w:sdtContent>
          <w:ins w:id="25" w:author="Mel Visscher" w:date="2024-08-29T18:46:00Z" w16du:dateUtc="2024-08-29T16:46:00Z">
            <w:r w:rsidR="000741EB">
              <w:rPr>
                <w:rFonts w:ascii="MS Gothic" w:eastAsia="MS Gothic" w:hAnsi="MS Gothic" w:hint="eastAsia"/>
                <w:lang w:val="en-GB"/>
              </w:rPr>
              <w:t>☒</w:t>
            </w:r>
          </w:ins>
          <w:del w:id="26" w:author="Mel Visscher" w:date="2024-08-29T18:46:00Z" w16du:dateUtc="2024-08-29T16:46:00Z">
            <w:r w:rsidR="000C1A36" w:rsidDel="000741EB">
              <w:rPr>
                <w:rFonts w:ascii="MS Gothic" w:eastAsia="MS Gothic" w:hAnsi="MS Gothic" w:hint="eastAsia"/>
                <w:lang w:val="en-GB"/>
              </w:rPr>
              <w:delText>☐</w:delText>
            </w:r>
          </w:del>
        </w:sdtContent>
      </w:sdt>
      <w:r w:rsidR="00C25FBB" w:rsidRPr="00F44254">
        <w:rPr>
          <w:lang w:val="en-GB"/>
        </w:rPr>
        <w:t xml:space="preserve">  </w:t>
      </w:r>
      <w:r w:rsidR="00062436" w:rsidRPr="00F44254">
        <w:rPr>
          <w:lang w:val="en-GB"/>
        </w:rPr>
        <w:t>Quantitati</w:t>
      </w:r>
      <w:r>
        <w:rPr>
          <w:lang w:val="en-GB"/>
        </w:rPr>
        <w:t>ve</w:t>
      </w:r>
      <w:r w:rsidR="00062436" w:rsidRPr="00F44254">
        <w:rPr>
          <w:lang w:val="en-GB"/>
        </w:rPr>
        <w:br/>
      </w:r>
      <w:sdt>
        <w:sdtPr>
          <w:rPr>
            <w:lang w:val="en-GB"/>
          </w:rPr>
          <w:id w:val="310756758"/>
          <w14:checkbox>
            <w14:checked w14:val="0"/>
            <w14:checkedState w14:val="2612" w14:font="MS Gothic"/>
            <w14:uncheckedState w14:val="2610" w14:font="MS Gothic"/>
          </w14:checkbox>
        </w:sdtPr>
        <w:sdtContent>
          <w:ins w:id="27" w:author="Mel Visscher" w:date="2024-08-29T18:46:00Z" w16du:dateUtc="2024-08-29T16:46:00Z">
            <w:r w:rsidR="000741EB">
              <w:rPr>
                <w:rFonts w:ascii="MS Gothic" w:eastAsia="MS Gothic" w:hAnsi="MS Gothic" w:hint="eastAsia"/>
                <w:lang w:val="en-GB"/>
              </w:rPr>
              <w:t>☐</w:t>
            </w:r>
          </w:ins>
          <w:del w:id="28" w:author="Mel Visscher" w:date="2024-08-29T18:46:00Z" w16du:dateUtc="2024-08-29T16:46:00Z">
            <w:r w:rsidR="000C1A36" w:rsidDel="000741EB">
              <w:rPr>
                <w:rFonts w:ascii="MS Gothic" w:eastAsia="MS Gothic" w:hAnsi="MS Gothic" w:hint="eastAsia"/>
                <w:lang w:val="en-GB"/>
              </w:rPr>
              <w:delText>☒</w:delText>
            </w:r>
          </w:del>
        </w:sdtContent>
      </w:sdt>
      <w:r w:rsidR="00C25FBB" w:rsidRPr="00F44254">
        <w:rPr>
          <w:lang w:val="en-GB"/>
        </w:rPr>
        <w:t xml:space="preserve">  </w:t>
      </w:r>
      <w:r w:rsidR="00062436" w:rsidRPr="00F44254">
        <w:rPr>
          <w:lang w:val="en-GB"/>
        </w:rPr>
        <w:t>Qualitati</w:t>
      </w:r>
      <w:r>
        <w:rPr>
          <w:lang w:val="en-GB"/>
        </w:rPr>
        <w:t>ve</w:t>
      </w:r>
      <w:r w:rsidR="00062436" w:rsidRPr="00F44254">
        <w:rPr>
          <w:lang w:val="en-GB"/>
        </w:rPr>
        <w:br/>
      </w:r>
      <w:sdt>
        <w:sdtPr>
          <w:rPr>
            <w:lang w:val="en-GB"/>
          </w:rPr>
          <w:id w:val="-111826370"/>
          <w14:checkbox>
            <w14:checked w14:val="0"/>
            <w14:checkedState w14:val="2612" w14:font="MS Gothic"/>
            <w14:uncheckedState w14:val="2610" w14:font="MS Gothic"/>
          </w14:checkbox>
        </w:sdtPr>
        <w:sdtContent>
          <w:r w:rsidR="00892DAF">
            <w:rPr>
              <w:rFonts w:ascii="MS Gothic" w:eastAsia="MS Gothic" w:hAnsi="MS Gothic" w:hint="eastAsia"/>
              <w:lang w:val="en-GB"/>
            </w:rPr>
            <w:t>☐</w:t>
          </w:r>
        </w:sdtContent>
      </w:sdt>
      <w:r w:rsidR="00C25FBB" w:rsidRPr="00F44254">
        <w:rPr>
          <w:lang w:val="en-GB"/>
        </w:rPr>
        <w:t xml:space="preserve">  </w:t>
      </w:r>
      <w:r w:rsidR="00062436" w:rsidRPr="00F44254">
        <w:rPr>
          <w:lang w:val="en-GB"/>
        </w:rPr>
        <w:t>Lab</w:t>
      </w:r>
      <w:r w:rsidR="00767B56">
        <w:rPr>
          <w:lang w:val="en-GB"/>
        </w:rPr>
        <w:t>oratory or</w:t>
      </w:r>
      <w:r w:rsidR="00062436" w:rsidRPr="00F44254">
        <w:rPr>
          <w:lang w:val="en-GB"/>
        </w:rPr>
        <w:t xml:space="preserve"> fundament</w:t>
      </w:r>
      <w:r>
        <w:rPr>
          <w:lang w:val="en-GB"/>
        </w:rPr>
        <w:t>a</w:t>
      </w:r>
      <w:r w:rsidR="00062436" w:rsidRPr="00F44254">
        <w:rPr>
          <w:lang w:val="en-GB"/>
        </w:rPr>
        <w:t xml:space="preserve">l </w:t>
      </w:r>
      <w:r w:rsidR="00062436" w:rsidRPr="00F44254">
        <w:rPr>
          <w:lang w:val="en-GB"/>
        </w:rPr>
        <w:br/>
      </w:r>
      <w:sdt>
        <w:sdtPr>
          <w:rPr>
            <w:lang w:val="en-GB"/>
          </w:rPr>
          <w:id w:val="101925549"/>
          <w14:checkbox>
            <w14:checked w14:val="0"/>
            <w14:checkedState w14:val="2612" w14:font="MS Gothic"/>
            <w14:uncheckedState w14:val="2610" w14:font="MS Gothic"/>
          </w14:checkbox>
        </w:sdtPr>
        <w:sdtContent>
          <w:r w:rsidR="00C25FBB" w:rsidRPr="00F44254">
            <w:rPr>
              <w:rFonts w:ascii="MS Gothic" w:eastAsia="MS Gothic" w:hAnsi="MS Gothic" w:hint="eastAsia"/>
              <w:lang w:val="en-GB"/>
            </w:rPr>
            <w:t>☐</w:t>
          </w:r>
        </w:sdtContent>
      </w:sdt>
      <w:r w:rsidR="00C25FBB" w:rsidRPr="00F44254">
        <w:rPr>
          <w:lang w:val="en-GB"/>
        </w:rPr>
        <w:t xml:space="preserve">  </w:t>
      </w:r>
      <w:r w:rsidR="00614105" w:rsidRPr="00F44254">
        <w:rPr>
          <w:lang w:val="en-GB"/>
        </w:rPr>
        <w:t>S</w:t>
      </w:r>
      <w:r w:rsidR="00062436" w:rsidRPr="00F44254">
        <w:rPr>
          <w:lang w:val="en-GB"/>
        </w:rPr>
        <w:t xml:space="preserve">ystematic review </w:t>
      </w:r>
      <w:r w:rsidR="00062436" w:rsidRPr="00F44254">
        <w:rPr>
          <w:lang w:val="en-GB"/>
        </w:rPr>
        <w:tab/>
        <w:t xml:space="preserve">+ </w:t>
      </w:r>
      <w:r w:rsidR="00614105" w:rsidRPr="00F44254">
        <w:rPr>
          <w:lang w:val="en-GB"/>
        </w:rPr>
        <w:tab/>
      </w:r>
      <w:sdt>
        <w:sdtPr>
          <w:rPr>
            <w:lang w:val="en-GB"/>
          </w:rPr>
          <w:id w:val="345912198"/>
          <w14:checkbox>
            <w14:checked w14:val="0"/>
            <w14:checkedState w14:val="2612" w14:font="MS Gothic"/>
            <w14:uncheckedState w14:val="2610" w14:font="MS Gothic"/>
          </w14:checkbox>
        </w:sdtPr>
        <w:sdtContent>
          <w:r w:rsidR="00C25FBB" w:rsidRPr="00F44254">
            <w:rPr>
              <w:rFonts w:ascii="MS Gothic" w:eastAsia="MS Gothic" w:hAnsi="MS Gothic" w:hint="eastAsia"/>
              <w:lang w:val="en-GB"/>
            </w:rPr>
            <w:t>☐</w:t>
          </w:r>
        </w:sdtContent>
      </w:sdt>
      <w:r w:rsidR="00C25FBB" w:rsidRPr="00F44254">
        <w:rPr>
          <w:lang w:val="en-GB"/>
        </w:rPr>
        <w:t xml:space="preserve">  </w:t>
      </w:r>
      <w:r w:rsidR="00062436" w:rsidRPr="00F44254">
        <w:rPr>
          <w:lang w:val="en-GB"/>
        </w:rPr>
        <w:t>meta analyse</w:t>
      </w:r>
      <w:r w:rsidR="00901541">
        <w:rPr>
          <w:lang w:val="en-GB"/>
        </w:rPr>
        <w:t>*</w:t>
      </w:r>
      <w:r w:rsidR="00901541">
        <w:rPr>
          <w:lang w:val="en-GB"/>
        </w:rPr>
        <w:br/>
      </w:r>
      <w:r w:rsidR="00901541" w:rsidRPr="002B522B">
        <w:rPr>
          <w:sz w:val="16"/>
          <w:szCs w:val="16"/>
          <w:lang w:val="en-GB"/>
        </w:rPr>
        <w:t xml:space="preserve">* systematic review (met meta analyse) </w:t>
      </w:r>
      <w:proofErr w:type="spellStart"/>
      <w:r w:rsidR="00901541" w:rsidRPr="002B522B">
        <w:rPr>
          <w:sz w:val="16"/>
          <w:szCs w:val="16"/>
          <w:lang w:val="en-GB"/>
        </w:rPr>
        <w:t>wordt</w:t>
      </w:r>
      <w:proofErr w:type="spellEnd"/>
      <w:r w:rsidR="00901541" w:rsidRPr="002B522B">
        <w:rPr>
          <w:sz w:val="16"/>
          <w:szCs w:val="16"/>
          <w:lang w:val="en-GB"/>
        </w:rPr>
        <w:t xml:space="preserve"> </w:t>
      </w:r>
      <w:proofErr w:type="spellStart"/>
      <w:r w:rsidR="00901541" w:rsidRPr="002B522B">
        <w:rPr>
          <w:sz w:val="16"/>
          <w:szCs w:val="16"/>
          <w:lang w:val="en-GB"/>
        </w:rPr>
        <w:t>ontraden</w:t>
      </w:r>
      <w:proofErr w:type="spellEnd"/>
      <w:r w:rsidR="00901541" w:rsidRPr="002B522B">
        <w:rPr>
          <w:sz w:val="16"/>
          <w:szCs w:val="16"/>
          <w:lang w:val="en-GB"/>
        </w:rPr>
        <w:t xml:space="preserve"> </w:t>
      </w:r>
      <w:proofErr w:type="spellStart"/>
      <w:r w:rsidR="00901541" w:rsidRPr="002B522B">
        <w:rPr>
          <w:sz w:val="16"/>
          <w:szCs w:val="16"/>
          <w:lang w:val="en-GB"/>
        </w:rPr>
        <w:t>i.v.m</w:t>
      </w:r>
      <w:proofErr w:type="spellEnd"/>
      <w:r w:rsidR="00901541" w:rsidRPr="002B522B">
        <w:rPr>
          <w:sz w:val="16"/>
          <w:szCs w:val="16"/>
          <w:lang w:val="en-GB"/>
        </w:rPr>
        <w:t xml:space="preserve">. </w:t>
      </w:r>
      <w:proofErr w:type="spellStart"/>
      <w:r w:rsidR="00901541" w:rsidRPr="002B522B">
        <w:rPr>
          <w:sz w:val="16"/>
          <w:szCs w:val="16"/>
          <w:lang w:val="en-GB"/>
        </w:rPr>
        <w:t>ontbreken</w:t>
      </w:r>
      <w:proofErr w:type="spellEnd"/>
      <w:r w:rsidR="00901541" w:rsidRPr="002B522B">
        <w:rPr>
          <w:sz w:val="16"/>
          <w:szCs w:val="16"/>
          <w:lang w:val="en-GB"/>
        </w:rPr>
        <w:t xml:space="preserve"> van </w:t>
      </w:r>
      <w:proofErr w:type="spellStart"/>
      <w:r w:rsidR="00901541" w:rsidRPr="002B522B">
        <w:rPr>
          <w:sz w:val="16"/>
          <w:szCs w:val="16"/>
          <w:lang w:val="en-GB"/>
        </w:rPr>
        <w:t>onderwijs</w:t>
      </w:r>
      <w:proofErr w:type="spellEnd"/>
      <w:r w:rsidR="00901541" w:rsidRPr="002B522B">
        <w:rPr>
          <w:sz w:val="16"/>
          <w:szCs w:val="16"/>
          <w:lang w:val="en-GB"/>
        </w:rPr>
        <w:t xml:space="preserve"> </w:t>
      </w:r>
      <w:proofErr w:type="spellStart"/>
      <w:r w:rsidR="00901541" w:rsidRPr="002B522B">
        <w:rPr>
          <w:sz w:val="16"/>
          <w:szCs w:val="16"/>
          <w:lang w:val="en-GB"/>
        </w:rPr>
        <w:t>hierover</w:t>
      </w:r>
      <w:proofErr w:type="spellEnd"/>
      <w:r w:rsidR="00901541" w:rsidRPr="002B522B">
        <w:rPr>
          <w:sz w:val="16"/>
          <w:szCs w:val="16"/>
          <w:lang w:val="en-GB"/>
        </w:rPr>
        <w:t xml:space="preserve"> in het curriculum</w:t>
      </w:r>
    </w:p>
    <w:p w14:paraId="2448A743" w14:textId="77777777" w:rsidR="00614105" w:rsidRPr="00F44254" w:rsidRDefault="00614105" w:rsidP="00614105">
      <w:pPr>
        <w:spacing w:after="0"/>
        <w:rPr>
          <w:b/>
          <w:bCs/>
          <w:lang w:val="en-GB"/>
        </w:rPr>
      </w:pPr>
    </w:p>
    <w:p w14:paraId="05E9E03D" w14:textId="581A4BAB" w:rsidR="00D05622" w:rsidRPr="00F44254" w:rsidRDefault="00D05622">
      <w:pPr>
        <w:rPr>
          <w:lang w:val="en-GB"/>
        </w:rPr>
      </w:pPr>
      <w:r w:rsidRPr="00F44254">
        <w:rPr>
          <w:lang w:val="en-GB"/>
        </w:rPr>
        <w:t>Discipline (</w:t>
      </w:r>
      <w:r w:rsidR="00F44254" w:rsidRPr="00F44254">
        <w:rPr>
          <w:lang w:val="en-GB"/>
        </w:rPr>
        <w:t xml:space="preserve">e.g. </w:t>
      </w:r>
      <w:proofErr w:type="spellStart"/>
      <w:r w:rsidR="00F44254" w:rsidRPr="00F44254">
        <w:rPr>
          <w:lang w:val="en-GB"/>
        </w:rPr>
        <w:t>pediatrics</w:t>
      </w:r>
      <w:proofErr w:type="spellEnd"/>
      <w:r w:rsidRPr="00F44254">
        <w:rPr>
          <w:lang w:val="en-GB"/>
        </w:rPr>
        <w:t>)</w:t>
      </w:r>
      <w:r w:rsidR="00FC5E15">
        <w:rPr>
          <w:lang w:val="en-GB"/>
        </w:rPr>
        <w:t>: PMR (Phy</w:t>
      </w:r>
      <w:r w:rsidR="00FC5E15" w:rsidRPr="00FC5E15">
        <w:rPr>
          <w:color w:val="000000" w:themeColor="text1"/>
          <w:lang w:val="en-GB"/>
        </w:rPr>
        <w:t>s</w:t>
      </w:r>
      <w:r w:rsidR="00FC5E15">
        <w:rPr>
          <w:color w:val="000000" w:themeColor="text1"/>
          <w:lang w:val="en-GB"/>
        </w:rPr>
        <w:t>ical Medicine &amp; Rehabilitation) and biomedical engineering</w:t>
      </w:r>
    </w:p>
    <w:p w14:paraId="369BE452" w14:textId="3BE0079D" w:rsidR="00173CE8" w:rsidRPr="00F44254" w:rsidRDefault="00173CE8">
      <w:pPr>
        <w:rPr>
          <w:lang w:val="en-GB"/>
        </w:rPr>
      </w:pPr>
      <w:r w:rsidRPr="00901541">
        <w:rPr>
          <w:lang w:val="en-GB"/>
        </w:rPr>
        <w:t>Material</w:t>
      </w:r>
      <w:r w:rsidR="00767B56" w:rsidRPr="00901541">
        <w:rPr>
          <w:lang w:val="en-GB"/>
        </w:rPr>
        <w:t xml:space="preserve"> / data</w:t>
      </w:r>
      <w:r w:rsidR="00785EF6" w:rsidRPr="00F44254">
        <w:rPr>
          <w:i/>
          <w:iCs/>
          <w:lang w:val="en-GB"/>
        </w:rPr>
        <w:br/>
      </w:r>
      <w:sdt>
        <w:sdtPr>
          <w:rPr>
            <w:lang w:val="en-GB"/>
          </w:rPr>
          <w:id w:val="-1795360286"/>
          <w14:checkbox>
            <w14:checked w14:val="0"/>
            <w14:checkedState w14:val="2612" w14:font="MS Gothic"/>
            <w14:uncheckedState w14:val="2610" w14:font="MS Gothic"/>
          </w14:checkbox>
        </w:sdtPr>
        <w:sdtContent>
          <w:r w:rsidR="00785EF6" w:rsidRPr="00F44254">
            <w:rPr>
              <w:rFonts w:ascii="MS Gothic" w:eastAsia="MS Gothic" w:hAnsi="MS Gothic"/>
              <w:lang w:val="en-GB"/>
            </w:rPr>
            <w:t>☐</w:t>
          </w:r>
        </w:sdtContent>
      </w:sdt>
      <w:r w:rsidR="00886474" w:rsidRPr="00F44254">
        <w:rPr>
          <w:lang w:val="en-GB"/>
        </w:rPr>
        <w:t xml:space="preserve"> </w:t>
      </w:r>
      <w:r w:rsidRPr="00F44254">
        <w:rPr>
          <w:lang w:val="en-GB"/>
        </w:rPr>
        <w:t xml:space="preserve"> </w:t>
      </w:r>
      <w:r w:rsidR="00F44254">
        <w:rPr>
          <w:lang w:val="en-GB"/>
        </w:rPr>
        <w:t>Existing</w:t>
      </w:r>
      <w:r w:rsidRPr="00F44254">
        <w:rPr>
          <w:lang w:val="en-GB"/>
        </w:rPr>
        <w:t xml:space="preserve"> material</w:t>
      </w:r>
      <w:r w:rsidR="00785EF6" w:rsidRPr="00F44254">
        <w:rPr>
          <w:lang w:val="en-GB"/>
        </w:rPr>
        <w:br/>
      </w:r>
      <w:sdt>
        <w:sdtPr>
          <w:rPr>
            <w:lang w:val="en-GB"/>
          </w:rPr>
          <w:id w:val="987056502"/>
          <w14:checkbox>
            <w14:checked w14:val="1"/>
            <w14:checkedState w14:val="2612" w14:font="MS Gothic"/>
            <w14:uncheckedState w14:val="2610" w14:font="MS Gothic"/>
          </w14:checkbox>
        </w:sdtPr>
        <w:sdtContent>
          <w:r w:rsidR="00FC5E15">
            <w:rPr>
              <w:rFonts w:ascii="MS Gothic" w:eastAsia="MS Gothic" w:hAnsi="MS Gothic" w:hint="eastAsia"/>
              <w:lang w:val="en-GB"/>
            </w:rPr>
            <w:t>☒</w:t>
          </w:r>
        </w:sdtContent>
      </w:sdt>
      <w:r w:rsidRPr="00F44254">
        <w:rPr>
          <w:lang w:val="en-GB"/>
        </w:rPr>
        <w:t xml:space="preserve"> </w:t>
      </w:r>
      <w:r w:rsidR="00785EF6" w:rsidRPr="00F44254">
        <w:rPr>
          <w:lang w:val="en-GB"/>
        </w:rPr>
        <w:t xml:space="preserve"> </w:t>
      </w:r>
      <w:r w:rsidR="00676877">
        <w:rPr>
          <w:lang w:val="en-GB"/>
        </w:rPr>
        <w:t>Collect material by yourself</w:t>
      </w:r>
    </w:p>
    <w:p w14:paraId="72767ED9" w14:textId="27736648" w:rsidR="00173CE8" w:rsidRPr="00AB285E" w:rsidRDefault="009D66FA">
      <w:pPr>
        <w:rPr>
          <w:sz w:val="16"/>
          <w:szCs w:val="16"/>
          <w:lang w:val="en-GB"/>
        </w:rPr>
      </w:pPr>
      <w:r w:rsidRPr="00AB285E">
        <w:rPr>
          <w:i/>
          <w:iCs/>
          <w:lang w:val="en-GB"/>
        </w:rPr>
        <w:t>WMO</w:t>
      </w:r>
      <w:r w:rsidR="00C9457E" w:rsidRPr="00AB285E">
        <w:rPr>
          <w:i/>
          <w:iCs/>
          <w:lang w:val="en-GB"/>
        </w:rPr>
        <w:br/>
      </w:r>
      <w:sdt>
        <w:sdtPr>
          <w:rPr>
            <w:lang w:val="en-GB"/>
          </w:rPr>
          <w:id w:val="-1536656261"/>
          <w14:checkbox>
            <w14:checked w14:val="1"/>
            <w14:checkedState w14:val="2612" w14:font="MS Gothic"/>
            <w14:uncheckedState w14:val="2610" w14:font="MS Gothic"/>
          </w14:checkbox>
        </w:sdtPr>
        <w:sdtContent>
          <w:r w:rsidR="00FC5E15">
            <w:rPr>
              <w:rFonts w:ascii="MS Gothic" w:eastAsia="MS Gothic" w:hAnsi="MS Gothic" w:hint="eastAsia"/>
              <w:lang w:val="en-GB"/>
            </w:rPr>
            <w:t>☒</w:t>
          </w:r>
        </w:sdtContent>
      </w:sdt>
      <w:r w:rsidR="00785EF6" w:rsidRPr="00AB285E">
        <w:rPr>
          <w:lang w:val="en-GB"/>
        </w:rPr>
        <w:t xml:space="preserve">  </w:t>
      </w:r>
      <w:r w:rsidR="00676877" w:rsidRPr="00AB285E">
        <w:rPr>
          <w:lang w:val="en-GB"/>
        </w:rPr>
        <w:t>Study is not</w:t>
      </w:r>
      <w:r w:rsidRPr="00AB285E">
        <w:rPr>
          <w:lang w:val="en-GB"/>
        </w:rPr>
        <w:t xml:space="preserve"> </w:t>
      </w:r>
      <w:r w:rsidR="00767B56">
        <w:rPr>
          <w:lang w:val="en-GB"/>
        </w:rPr>
        <w:t xml:space="preserve">subject to </w:t>
      </w:r>
      <w:r w:rsidRPr="00AB285E">
        <w:rPr>
          <w:lang w:val="en-GB"/>
        </w:rPr>
        <w:t>WMO</w:t>
      </w:r>
      <w:r w:rsidR="000C1A36">
        <w:rPr>
          <w:lang w:val="en-GB"/>
        </w:rPr>
        <w:t xml:space="preserve"> (NB: </w:t>
      </w:r>
      <w:r w:rsidR="000C1A36" w:rsidRPr="00892DAF">
        <w:rPr>
          <w:lang w:val="en-GB"/>
        </w:rPr>
        <w:t>S</w:t>
      </w:r>
      <w:r w:rsidR="000C1A36">
        <w:rPr>
          <w:lang w:val="en-GB"/>
        </w:rPr>
        <w:t>wi</w:t>
      </w:r>
      <w:r w:rsidR="000C1A36" w:rsidRPr="00F44254">
        <w:rPr>
          <w:lang w:val="en-GB"/>
        </w:rPr>
        <w:t>ss</w:t>
      </w:r>
      <w:r w:rsidR="000C1A36">
        <w:rPr>
          <w:lang w:val="en-GB"/>
        </w:rPr>
        <w:t xml:space="preserve"> regulatory approval i</w:t>
      </w:r>
      <w:r w:rsidR="000C1A36" w:rsidRPr="00F44254">
        <w:rPr>
          <w:lang w:val="en-GB"/>
        </w:rPr>
        <w:t>s</w:t>
      </w:r>
      <w:r w:rsidR="000C1A36">
        <w:rPr>
          <w:lang w:val="en-GB"/>
        </w:rPr>
        <w:t xml:space="preserve"> obtained)</w:t>
      </w:r>
      <w:r w:rsidR="00785EF6" w:rsidRPr="00AB285E">
        <w:rPr>
          <w:lang w:val="en-GB"/>
        </w:rPr>
        <w:br/>
      </w:r>
      <w:sdt>
        <w:sdtPr>
          <w:rPr>
            <w:lang w:val="en-GB"/>
          </w:rPr>
          <w:id w:val="-1325047238"/>
          <w14:checkbox>
            <w14:checked w14:val="0"/>
            <w14:checkedState w14:val="2612" w14:font="MS Gothic"/>
            <w14:uncheckedState w14:val="2610" w14:font="MS Gothic"/>
          </w14:checkbox>
        </w:sdtPr>
        <w:sdtContent>
          <w:r w:rsidR="00785EF6" w:rsidRPr="00AB285E">
            <w:rPr>
              <w:rFonts w:ascii="MS Gothic" w:eastAsia="MS Gothic" w:hAnsi="MS Gothic" w:hint="eastAsia"/>
              <w:lang w:val="en-GB"/>
            </w:rPr>
            <w:t>☐</w:t>
          </w:r>
        </w:sdtContent>
      </w:sdt>
      <w:r w:rsidR="00785EF6" w:rsidRPr="00AB285E">
        <w:rPr>
          <w:lang w:val="en-GB"/>
        </w:rPr>
        <w:t xml:space="preserve">  </w:t>
      </w:r>
      <w:r w:rsidR="00676877" w:rsidRPr="00AB285E">
        <w:rPr>
          <w:lang w:val="en-GB"/>
        </w:rPr>
        <w:t>Study is</w:t>
      </w:r>
      <w:r w:rsidRPr="00AB285E">
        <w:rPr>
          <w:lang w:val="en-GB"/>
        </w:rPr>
        <w:t xml:space="preserve"> </w:t>
      </w:r>
      <w:r w:rsidR="00767B56">
        <w:rPr>
          <w:lang w:val="en-GB"/>
        </w:rPr>
        <w:t xml:space="preserve">subject to </w:t>
      </w:r>
      <w:r w:rsidRPr="00AB285E">
        <w:rPr>
          <w:lang w:val="en-GB"/>
        </w:rPr>
        <w:t>WMO</w:t>
      </w:r>
      <w:r w:rsidR="00676877" w:rsidRPr="00AB285E">
        <w:rPr>
          <w:lang w:val="en-GB"/>
        </w:rPr>
        <w:t xml:space="preserve"> and </w:t>
      </w:r>
      <w:r w:rsidRPr="00AB285E">
        <w:rPr>
          <w:lang w:val="en-GB"/>
        </w:rPr>
        <w:t xml:space="preserve"> </w:t>
      </w:r>
      <w:r w:rsidR="00767B56">
        <w:rPr>
          <w:lang w:val="en-GB"/>
        </w:rPr>
        <w:t xml:space="preserve">CMO </w:t>
      </w:r>
      <w:r w:rsidR="00676877" w:rsidRPr="00AB285E">
        <w:rPr>
          <w:lang w:val="en-GB"/>
        </w:rPr>
        <w:t>approval is present</w:t>
      </w:r>
      <w:r w:rsidRPr="00AB285E">
        <w:rPr>
          <w:vertAlign w:val="superscript"/>
          <w:lang w:val="en-GB"/>
        </w:rPr>
        <w:t>*</w:t>
      </w:r>
      <w:r w:rsidR="00785EF6" w:rsidRPr="00AB285E">
        <w:rPr>
          <w:lang w:val="en-GB"/>
        </w:rPr>
        <w:br/>
      </w:r>
      <w:sdt>
        <w:sdtPr>
          <w:rPr>
            <w:lang w:val="en-GB"/>
          </w:rPr>
          <w:id w:val="1037316900"/>
          <w14:checkbox>
            <w14:checked w14:val="0"/>
            <w14:checkedState w14:val="2612" w14:font="MS Gothic"/>
            <w14:uncheckedState w14:val="2610" w14:font="MS Gothic"/>
          </w14:checkbox>
        </w:sdtPr>
        <w:sdtContent>
          <w:r w:rsidR="00785EF6" w:rsidRPr="00AB285E">
            <w:rPr>
              <w:rFonts w:ascii="MS Gothic" w:eastAsia="MS Gothic" w:hAnsi="MS Gothic" w:hint="eastAsia"/>
              <w:lang w:val="en-GB"/>
            </w:rPr>
            <w:t>☐</w:t>
          </w:r>
        </w:sdtContent>
      </w:sdt>
      <w:r w:rsidR="00785EF6" w:rsidRPr="00AB285E">
        <w:rPr>
          <w:lang w:val="en-GB"/>
        </w:rPr>
        <w:t xml:space="preserve">  </w:t>
      </w:r>
      <w:r w:rsidR="00901541">
        <w:rPr>
          <w:lang w:val="en-GB"/>
        </w:rPr>
        <w:t>CMO</w:t>
      </w:r>
      <w:r w:rsidR="00AB285E">
        <w:rPr>
          <w:lang w:val="en-GB"/>
        </w:rPr>
        <w:t xml:space="preserve"> </w:t>
      </w:r>
      <w:r w:rsidR="00E1397F">
        <w:rPr>
          <w:lang w:val="en-GB"/>
        </w:rPr>
        <w:t xml:space="preserve">approval </w:t>
      </w:r>
      <w:r w:rsidR="00AB285E">
        <w:rPr>
          <w:lang w:val="en-GB"/>
        </w:rPr>
        <w:t>has been requested</w:t>
      </w:r>
      <w:r w:rsidR="00785EF6" w:rsidRPr="00AB285E">
        <w:rPr>
          <w:lang w:val="en-GB"/>
        </w:rPr>
        <w:br/>
      </w:r>
      <w:r w:rsidRPr="00AB285E">
        <w:rPr>
          <w:sz w:val="16"/>
          <w:szCs w:val="16"/>
          <w:lang w:val="en-GB"/>
        </w:rPr>
        <w:t xml:space="preserve">* </w:t>
      </w:r>
      <w:r w:rsidR="00767B56">
        <w:rPr>
          <w:sz w:val="16"/>
          <w:szCs w:val="16"/>
          <w:lang w:val="en-GB"/>
        </w:rPr>
        <w:t xml:space="preserve">Subject to </w:t>
      </w:r>
      <w:r w:rsidRPr="00AB285E">
        <w:rPr>
          <w:sz w:val="16"/>
          <w:szCs w:val="16"/>
          <w:lang w:val="en-GB"/>
        </w:rPr>
        <w:t>WMO</w:t>
      </w:r>
      <w:r w:rsidR="00AB285E">
        <w:rPr>
          <w:sz w:val="16"/>
          <w:szCs w:val="16"/>
          <w:lang w:val="en-GB"/>
        </w:rPr>
        <w:t xml:space="preserve"> research</w:t>
      </w:r>
      <w:r w:rsidR="00E1397F">
        <w:rPr>
          <w:sz w:val="16"/>
          <w:szCs w:val="16"/>
          <w:lang w:val="en-GB"/>
        </w:rPr>
        <w:t>: approval is required when submitting the internship prop</w:t>
      </w:r>
      <w:r w:rsidR="00767B56">
        <w:rPr>
          <w:sz w:val="16"/>
          <w:szCs w:val="16"/>
          <w:lang w:val="en-GB"/>
        </w:rPr>
        <w:t>o</w:t>
      </w:r>
      <w:r w:rsidR="00E1397F">
        <w:rPr>
          <w:sz w:val="16"/>
          <w:szCs w:val="16"/>
          <w:lang w:val="en-GB"/>
        </w:rPr>
        <w:t>sal</w:t>
      </w:r>
    </w:p>
    <w:p w14:paraId="79CE8CAD" w14:textId="77777777" w:rsidR="00E1397F" w:rsidRPr="00B4076A" w:rsidRDefault="00E1397F" w:rsidP="00C9457E">
      <w:pPr>
        <w:rPr>
          <w:i/>
          <w:iCs/>
          <w:lang w:val="en-GB"/>
        </w:rPr>
      </w:pPr>
    </w:p>
    <w:p w14:paraId="727512D4" w14:textId="3AA7F806" w:rsidR="00886474" w:rsidRPr="00E1397F" w:rsidRDefault="00173CE8" w:rsidP="00C9457E">
      <w:pPr>
        <w:rPr>
          <w:rFonts w:ascii="Calibri" w:hAnsi="Calibri" w:cs="Helvetica"/>
          <w:color w:val="333333"/>
          <w:sz w:val="21"/>
          <w:szCs w:val="21"/>
          <w:lang w:val="en-GB"/>
        </w:rPr>
      </w:pPr>
      <w:r w:rsidRPr="00E1397F">
        <w:rPr>
          <w:i/>
          <w:iCs/>
          <w:lang w:val="en-GB"/>
        </w:rPr>
        <w:t>Activit</w:t>
      </w:r>
      <w:r w:rsidR="00E1397F" w:rsidRPr="00E1397F">
        <w:rPr>
          <w:i/>
          <w:iCs/>
          <w:lang w:val="en-GB"/>
        </w:rPr>
        <w:t>ies</w:t>
      </w:r>
      <w:r w:rsidR="00C9457E" w:rsidRPr="00E1397F">
        <w:rPr>
          <w:i/>
          <w:iCs/>
          <w:lang w:val="en-GB"/>
        </w:rPr>
        <w:br/>
      </w:r>
      <w:sdt>
        <w:sdtPr>
          <w:rPr>
            <w:rFonts w:ascii="Calibri" w:hAnsi="Calibri" w:cs="Helvetica"/>
            <w:color w:val="333333"/>
            <w:sz w:val="21"/>
            <w:szCs w:val="21"/>
            <w:lang w:val="en-GB"/>
          </w:rPr>
          <w:id w:val="-1086532352"/>
          <w14:checkbox>
            <w14:checked w14:val="0"/>
            <w14:checkedState w14:val="2612" w14:font="MS Gothic"/>
            <w14:uncheckedState w14:val="2610" w14:font="MS Gothic"/>
          </w14:checkbox>
        </w:sdtPr>
        <w:sdtContent>
          <w:r w:rsidR="000C1A36">
            <w:rPr>
              <w:rFonts w:ascii="MS Gothic" w:eastAsia="MS Gothic" w:hAnsi="MS Gothic" w:cs="Helvetica" w:hint="eastAsia"/>
              <w:color w:val="333333"/>
              <w:sz w:val="21"/>
              <w:szCs w:val="21"/>
              <w:lang w:val="en-GB"/>
            </w:rPr>
            <w:t>☐</w:t>
          </w:r>
        </w:sdtContent>
      </w:sdt>
      <w:r w:rsidR="00C9457E" w:rsidRPr="00E1397F">
        <w:rPr>
          <w:rFonts w:ascii="Calibri" w:hAnsi="Calibri" w:cs="Helvetica"/>
          <w:color w:val="333333"/>
          <w:sz w:val="21"/>
          <w:szCs w:val="21"/>
          <w:lang w:val="en-GB"/>
        </w:rPr>
        <w:t xml:space="preserve">  </w:t>
      </w:r>
      <w:r w:rsidR="00767B56">
        <w:rPr>
          <w:rFonts w:ascii="Calibri" w:hAnsi="Calibri" w:cs="Helvetica"/>
          <w:color w:val="333333"/>
          <w:sz w:val="21"/>
          <w:szCs w:val="21"/>
          <w:lang w:val="en-GB"/>
        </w:rPr>
        <w:t>Recruitment / inclusion</w:t>
      </w:r>
      <w:r w:rsidR="00767B56" w:rsidRPr="00E1397F">
        <w:rPr>
          <w:rFonts w:ascii="Calibri" w:hAnsi="Calibri" w:cs="Helvetica"/>
          <w:color w:val="333333"/>
          <w:sz w:val="21"/>
          <w:szCs w:val="21"/>
          <w:lang w:val="en-GB"/>
        </w:rPr>
        <w:t xml:space="preserve"> </w:t>
      </w:r>
      <w:r w:rsidR="00E1397F" w:rsidRPr="00E1397F">
        <w:rPr>
          <w:rFonts w:ascii="Calibri" w:hAnsi="Calibri" w:cs="Helvetica"/>
          <w:color w:val="333333"/>
          <w:sz w:val="21"/>
          <w:szCs w:val="21"/>
          <w:lang w:val="en-GB"/>
        </w:rPr>
        <w:t>of participants</w:t>
      </w:r>
      <w:r w:rsidR="00C9457E" w:rsidRPr="00E1397F">
        <w:rPr>
          <w:rFonts w:ascii="Calibri" w:hAnsi="Calibri" w:cs="Helvetica"/>
          <w:color w:val="333333"/>
          <w:sz w:val="21"/>
          <w:szCs w:val="21"/>
          <w:lang w:val="en-GB"/>
        </w:rPr>
        <w:br/>
      </w:r>
      <w:sdt>
        <w:sdtPr>
          <w:rPr>
            <w:rFonts w:ascii="Calibri" w:hAnsi="Calibri" w:cs="Helvetica"/>
            <w:color w:val="333333"/>
            <w:sz w:val="21"/>
            <w:szCs w:val="21"/>
            <w:lang w:val="en-GB"/>
          </w:rPr>
          <w:id w:val="-389885492"/>
          <w14:checkbox>
            <w14:checked w14:val="1"/>
            <w14:checkedState w14:val="2612" w14:font="MS Gothic"/>
            <w14:uncheckedState w14:val="2610" w14:font="MS Gothic"/>
          </w14:checkbox>
        </w:sdtPr>
        <w:sdtContent>
          <w:r w:rsidR="00FC5E15">
            <w:rPr>
              <w:rFonts w:ascii="MS Gothic" w:eastAsia="MS Gothic" w:hAnsi="MS Gothic" w:cs="Helvetica" w:hint="eastAsia"/>
              <w:color w:val="333333"/>
              <w:sz w:val="21"/>
              <w:szCs w:val="21"/>
              <w:lang w:val="en-GB"/>
            </w:rPr>
            <w:t>☒</w:t>
          </w:r>
        </w:sdtContent>
      </w:sdt>
      <w:r w:rsidR="00C9457E" w:rsidRPr="00E1397F">
        <w:rPr>
          <w:rFonts w:ascii="Calibri" w:hAnsi="Calibri" w:cs="Helvetica"/>
          <w:color w:val="333333"/>
          <w:sz w:val="21"/>
          <w:szCs w:val="21"/>
          <w:lang w:val="en-GB"/>
        </w:rPr>
        <w:t xml:space="preserve">  </w:t>
      </w:r>
      <w:r w:rsidR="00615543">
        <w:rPr>
          <w:rFonts w:ascii="Calibri" w:hAnsi="Calibri" w:cs="Helvetica"/>
          <w:color w:val="333333"/>
          <w:sz w:val="21"/>
          <w:szCs w:val="21"/>
          <w:lang w:val="en-GB"/>
        </w:rPr>
        <w:t xml:space="preserve">Data collection from </w:t>
      </w:r>
      <w:r w:rsidR="00E1397F" w:rsidRPr="00E1397F">
        <w:rPr>
          <w:rFonts w:ascii="Calibri" w:hAnsi="Calibri" w:cs="Helvetica"/>
          <w:color w:val="333333"/>
          <w:sz w:val="21"/>
          <w:szCs w:val="21"/>
          <w:lang w:val="en-GB"/>
        </w:rPr>
        <w:t>participants</w:t>
      </w:r>
      <w:r w:rsidRPr="00E1397F">
        <w:rPr>
          <w:rFonts w:ascii="Calibri" w:hAnsi="Calibri" w:cs="Helvetica"/>
          <w:color w:val="333333"/>
          <w:sz w:val="21"/>
          <w:szCs w:val="21"/>
          <w:lang w:val="en-GB"/>
        </w:rPr>
        <w:t xml:space="preserve"> </w:t>
      </w:r>
      <w:r w:rsidR="00F11884" w:rsidRPr="00E1397F">
        <w:rPr>
          <w:rFonts w:ascii="Calibri" w:hAnsi="Calibri" w:cs="Helvetica"/>
          <w:color w:val="333333"/>
          <w:sz w:val="21"/>
          <w:szCs w:val="21"/>
          <w:lang w:val="en-GB"/>
        </w:rPr>
        <w:t>(</w:t>
      </w:r>
      <w:r w:rsidR="00615543">
        <w:rPr>
          <w:rFonts w:ascii="Calibri" w:hAnsi="Calibri" w:cs="Helvetica"/>
          <w:color w:val="333333"/>
          <w:sz w:val="21"/>
          <w:szCs w:val="21"/>
          <w:lang w:val="en-GB"/>
        </w:rPr>
        <w:t>e.g.</w:t>
      </w:r>
      <w:r w:rsidR="00615543" w:rsidRPr="00E1397F">
        <w:rPr>
          <w:rFonts w:ascii="Calibri" w:hAnsi="Calibri" w:cs="Helvetica"/>
          <w:color w:val="333333"/>
          <w:sz w:val="21"/>
          <w:szCs w:val="21"/>
          <w:lang w:val="en-GB"/>
        </w:rPr>
        <w:t xml:space="preserve"> </w:t>
      </w:r>
      <w:r w:rsidR="00E1397F" w:rsidRPr="00E1397F">
        <w:rPr>
          <w:rFonts w:ascii="Calibri" w:hAnsi="Calibri" w:cs="Helvetica"/>
          <w:color w:val="333333"/>
          <w:sz w:val="21"/>
          <w:szCs w:val="21"/>
          <w:lang w:val="en-GB"/>
        </w:rPr>
        <w:t>administering a questionnaire</w:t>
      </w:r>
      <w:r w:rsidR="00F11884" w:rsidRPr="00E1397F">
        <w:rPr>
          <w:rFonts w:ascii="Calibri" w:hAnsi="Calibri" w:cs="Helvetica"/>
          <w:color w:val="333333"/>
          <w:sz w:val="21"/>
          <w:szCs w:val="21"/>
          <w:lang w:val="en-GB"/>
        </w:rPr>
        <w:t>)</w:t>
      </w:r>
      <w:r w:rsidR="00C9457E" w:rsidRPr="00E1397F">
        <w:rPr>
          <w:rFonts w:ascii="Calibri" w:hAnsi="Calibri" w:cs="Helvetica"/>
          <w:color w:val="333333"/>
          <w:sz w:val="21"/>
          <w:szCs w:val="21"/>
          <w:lang w:val="en-GB"/>
        </w:rPr>
        <w:br/>
      </w:r>
      <w:sdt>
        <w:sdtPr>
          <w:rPr>
            <w:rFonts w:ascii="Calibri" w:hAnsi="Calibri" w:cs="Helvetica"/>
            <w:color w:val="333333"/>
            <w:sz w:val="21"/>
            <w:szCs w:val="21"/>
            <w:lang w:val="en-GB"/>
          </w:rPr>
          <w:id w:val="-126854690"/>
          <w14:checkbox>
            <w14:checked w14:val="1"/>
            <w14:checkedState w14:val="2612" w14:font="MS Gothic"/>
            <w14:uncheckedState w14:val="2610" w14:font="MS Gothic"/>
          </w14:checkbox>
        </w:sdtPr>
        <w:sdtContent>
          <w:r w:rsidR="00FC5E15">
            <w:rPr>
              <w:rFonts w:ascii="MS Gothic" w:eastAsia="MS Gothic" w:hAnsi="MS Gothic" w:cs="Helvetica" w:hint="eastAsia"/>
              <w:color w:val="333333"/>
              <w:sz w:val="21"/>
              <w:szCs w:val="21"/>
              <w:lang w:val="en-GB"/>
            </w:rPr>
            <w:t>☒</w:t>
          </w:r>
        </w:sdtContent>
      </w:sdt>
      <w:r w:rsidR="00C9457E" w:rsidRPr="00E1397F">
        <w:rPr>
          <w:rFonts w:ascii="Calibri" w:hAnsi="Calibri" w:cs="Helvetica"/>
          <w:color w:val="333333"/>
          <w:sz w:val="21"/>
          <w:szCs w:val="21"/>
          <w:lang w:val="en-GB"/>
        </w:rPr>
        <w:t xml:space="preserve">  </w:t>
      </w:r>
      <w:r w:rsidR="00E1397F" w:rsidRPr="00E1397F">
        <w:rPr>
          <w:rFonts w:ascii="Calibri" w:hAnsi="Calibri" w:cs="Helvetica"/>
          <w:color w:val="333333"/>
          <w:sz w:val="21"/>
          <w:szCs w:val="21"/>
          <w:lang w:val="en-GB"/>
        </w:rPr>
        <w:t>Measur</w:t>
      </w:r>
      <w:r w:rsidR="00615543">
        <w:rPr>
          <w:rFonts w:ascii="Calibri" w:hAnsi="Calibri" w:cs="Helvetica"/>
          <w:color w:val="333333"/>
          <w:sz w:val="21"/>
          <w:szCs w:val="21"/>
          <w:lang w:val="en-GB"/>
        </w:rPr>
        <w:t>ements</w:t>
      </w:r>
      <w:r w:rsidR="00E1397F" w:rsidRPr="00E1397F">
        <w:rPr>
          <w:rFonts w:ascii="Calibri" w:hAnsi="Calibri" w:cs="Helvetica"/>
          <w:color w:val="333333"/>
          <w:sz w:val="21"/>
          <w:szCs w:val="21"/>
          <w:lang w:val="en-GB"/>
        </w:rPr>
        <w:t xml:space="preserve"> o</w:t>
      </w:r>
      <w:r w:rsidR="00615543">
        <w:rPr>
          <w:rFonts w:ascii="Calibri" w:hAnsi="Calibri" w:cs="Helvetica"/>
          <w:color w:val="333333"/>
          <w:sz w:val="21"/>
          <w:szCs w:val="21"/>
          <w:lang w:val="en-GB"/>
        </w:rPr>
        <w:t>f</w:t>
      </w:r>
      <w:r w:rsidR="00E1397F" w:rsidRPr="00E1397F">
        <w:rPr>
          <w:rFonts w:ascii="Calibri" w:hAnsi="Calibri" w:cs="Helvetica"/>
          <w:color w:val="333333"/>
          <w:sz w:val="21"/>
          <w:szCs w:val="21"/>
          <w:lang w:val="en-GB"/>
        </w:rPr>
        <w:t xml:space="preserve"> </w:t>
      </w:r>
      <w:r w:rsidRPr="00E1397F">
        <w:rPr>
          <w:rFonts w:ascii="Calibri" w:hAnsi="Calibri" w:cs="Helvetica"/>
          <w:color w:val="333333"/>
          <w:sz w:val="21"/>
          <w:szCs w:val="21"/>
          <w:lang w:val="en-GB"/>
        </w:rPr>
        <w:t xml:space="preserve">(bio)material </w:t>
      </w:r>
      <w:r w:rsidR="00C9457E" w:rsidRPr="00E1397F">
        <w:rPr>
          <w:rFonts w:ascii="Calibri" w:hAnsi="Calibri" w:cs="Helvetica"/>
          <w:color w:val="333333"/>
          <w:sz w:val="21"/>
          <w:szCs w:val="21"/>
          <w:lang w:val="en-GB"/>
        </w:rPr>
        <w:br/>
      </w:r>
      <w:sdt>
        <w:sdtPr>
          <w:rPr>
            <w:rFonts w:ascii="Calibri" w:hAnsi="Calibri" w:cs="Helvetica"/>
            <w:color w:val="333333"/>
            <w:sz w:val="21"/>
            <w:szCs w:val="21"/>
            <w:lang w:val="en-GB"/>
          </w:rPr>
          <w:id w:val="1475643714"/>
          <w14:checkbox>
            <w14:checked w14:val="0"/>
            <w14:checkedState w14:val="2612" w14:font="MS Gothic"/>
            <w14:uncheckedState w14:val="2610" w14:font="MS Gothic"/>
          </w14:checkbox>
        </w:sdtPr>
        <w:sdtContent>
          <w:r w:rsidR="00C9457E" w:rsidRPr="00E1397F">
            <w:rPr>
              <w:rFonts w:ascii="MS Gothic" w:eastAsia="MS Gothic" w:hAnsi="MS Gothic" w:cs="Helvetica"/>
              <w:color w:val="333333"/>
              <w:sz w:val="21"/>
              <w:szCs w:val="21"/>
              <w:lang w:val="en-GB"/>
            </w:rPr>
            <w:t>☐</w:t>
          </w:r>
        </w:sdtContent>
      </w:sdt>
      <w:r w:rsidR="00C9457E" w:rsidRPr="00E1397F">
        <w:rPr>
          <w:rFonts w:ascii="Calibri" w:hAnsi="Calibri" w:cs="Helvetica"/>
          <w:color w:val="333333"/>
          <w:sz w:val="21"/>
          <w:szCs w:val="21"/>
          <w:lang w:val="en-GB"/>
        </w:rPr>
        <w:t xml:space="preserve">  </w:t>
      </w:r>
      <w:r w:rsidR="00E1397F">
        <w:rPr>
          <w:rFonts w:ascii="Calibri" w:hAnsi="Calibri" w:cs="Helvetica"/>
          <w:color w:val="333333"/>
          <w:sz w:val="21"/>
          <w:szCs w:val="21"/>
          <w:lang w:val="en-GB"/>
        </w:rPr>
        <w:t>Conducting interviews</w:t>
      </w:r>
      <w:r w:rsidR="00886474" w:rsidRPr="00E1397F">
        <w:rPr>
          <w:rFonts w:ascii="Calibri" w:hAnsi="Calibri" w:cs="Helvetica"/>
          <w:color w:val="333333"/>
          <w:sz w:val="21"/>
          <w:szCs w:val="21"/>
          <w:lang w:val="en-GB"/>
        </w:rPr>
        <w:t xml:space="preserve"> </w:t>
      </w:r>
      <w:r w:rsidR="00F11884" w:rsidRPr="00E1397F">
        <w:rPr>
          <w:rFonts w:ascii="Calibri" w:hAnsi="Calibri" w:cs="Helvetica"/>
          <w:color w:val="333333"/>
          <w:sz w:val="21"/>
          <w:szCs w:val="21"/>
          <w:lang w:val="en-GB"/>
        </w:rPr>
        <w:t>(</w:t>
      </w:r>
      <w:r w:rsidR="00E1397F">
        <w:rPr>
          <w:rFonts w:ascii="Calibri" w:hAnsi="Calibri" w:cs="Helvetica"/>
          <w:color w:val="333333"/>
          <w:sz w:val="21"/>
          <w:szCs w:val="21"/>
          <w:lang w:val="en-GB"/>
        </w:rPr>
        <w:t>qualitative research</w:t>
      </w:r>
      <w:r w:rsidR="00F11884" w:rsidRPr="00E1397F">
        <w:rPr>
          <w:rFonts w:ascii="Calibri" w:hAnsi="Calibri" w:cs="Helvetica"/>
          <w:color w:val="333333"/>
          <w:sz w:val="21"/>
          <w:szCs w:val="21"/>
          <w:lang w:val="en-GB"/>
        </w:rPr>
        <w:t xml:space="preserve">: </w:t>
      </w:r>
      <w:r w:rsidR="00E1397F">
        <w:rPr>
          <w:rFonts w:ascii="Calibri" w:hAnsi="Calibri" w:cs="Helvetica"/>
          <w:color w:val="333333"/>
          <w:sz w:val="21"/>
          <w:szCs w:val="21"/>
          <w:lang w:val="en-GB"/>
        </w:rPr>
        <w:t xml:space="preserve">semi-structured </w:t>
      </w:r>
      <w:r w:rsidR="00F11884" w:rsidRPr="00E1397F">
        <w:rPr>
          <w:rFonts w:ascii="Calibri" w:hAnsi="Calibri" w:cs="Helvetica"/>
          <w:color w:val="333333"/>
          <w:sz w:val="21"/>
          <w:szCs w:val="21"/>
          <w:lang w:val="en-GB"/>
        </w:rPr>
        <w:t>interview</w:t>
      </w:r>
      <w:r w:rsidR="00E1397F">
        <w:rPr>
          <w:rFonts w:ascii="Calibri" w:hAnsi="Calibri" w:cs="Helvetica"/>
          <w:color w:val="333333"/>
          <w:sz w:val="21"/>
          <w:szCs w:val="21"/>
          <w:lang w:val="en-GB"/>
        </w:rPr>
        <w:t>s</w:t>
      </w:r>
      <w:r w:rsidR="00F11884" w:rsidRPr="00E1397F">
        <w:rPr>
          <w:rFonts w:ascii="Calibri" w:hAnsi="Calibri" w:cs="Helvetica"/>
          <w:color w:val="333333"/>
          <w:sz w:val="21"/>
          <w:szCs w:val="21"/>
          <w:lang w:val="en-GB"/>
        </w:rPr>
        <w:t>, focus</w:t>
      </w:r>
      <w:r w:rsidR="00E1397F">
        <w:rPr>
          <w:rFonts w:ascii="Calibri" w:hAnsi="Calibri" w:cs="Helvetica"/>
          <w:color w:val="333333"/>
          <w:sz w:val="21"/>
          <w:szCs w:val="21"/>
          <w:lang w:val="en-GB"/>
        </w:rPr>
        <w:t xml:space="preserve"> </w:t>
      </w:r>
      <w:r w:rsidR="00F11884" w:rsidRPr="00E1397F">
        <w:rPr>
          <w:rFonts w:ascii="Calibri" w:hAnsi="Calibri" w:cs="Helvetica"/>
          <w:color w:val="333333"/>
          <w:sz w:val="21"/>
          <w:szCs w:val="21"/>
          <w:lang w:val="en-GB"/>
        </w:rPr>
        <w:t>gro</w:t>
      </w:r>
      <w:r w:rsidR="00E1397F">
        <w:rPr>
          <w:rFonts w:ascii="Calibri" w:hAnsi="Calibri" w:cs="Helvetica"/>
          <w:color w:val="333333"/>
          <w:sz w:val="21"/>
          <w:szCs w:val="21"/>
          <w:lang w:val="en-GB"/>
        </w:rPr>
        <w:t>u</w:t>
      </w:r>
      <w:r w:rsidR="00F11884" w:rsidRPr="00E1397F">
        <w:rPr>
          <w:rFonts w:ascii="Calibri" w:hAnsi="Calibri" w:cs="Helvetica"/>
          <w:color w:val="333333"/>
          <w:sz w:val="21"/>
          <w:szCs w:val="21"/>
          <w:lang w:val="en-GB"/>
        </w:rPr>
        <w:t>p e</w:t>
      </w:r>
      <w:r w:rsidR="00E1397F">
        <w:rPr>
          <w:rFonts w:ascii="Calibri" w:hAnsi="Calibri" w:cs="Helvetica"/>
          <w:color w:val="333333"/>
          <w:sz w:val="21"/>
          <w:szCs w:val="21"/>
          <w:lang w:val="en-GB"/>
        </w:rPr>
        <w:t>tc.</w:t>
      </w:r>
      <w:r w:rsidR="00F11884" w:rsidRPr="00E1397F">
        <w:rPr>
          <w:rFonts w:ascii="Calibri" w:hAnsi="Calibri" w:cs="Helvetica"/>
          <w:color w:val="333333"/>
          <w:sz w:val="21"/>
          <w:szCs w:val="21"/>
          <w:lang w:val="en-GB"/>
        </w:rPr>
        <w:t>)</w:t>
      </w:r>
      <w:r w:rsidR="00C9457E" w:rsidRPr="00E1397F">
        <w:rPr>
          <w:rFonts w:ascii="Calibri" w:hAnsi="Calibri" w:cs="Helvetica"/>
          <w:color w:val="333333"/>
          <w:sz w:val="21"/>
          <w:szCs w:val="21"/>
          <w:lang w:val="en-GB"/>
        </w:rPr>
        <w:br/>
      </w:r>
      <w:sdt>
        <w:sdtPr>
          <w:rPr>
            <w:rFonts w:ascii="Calibri" w:hAnsi="Calibri" w:cs="Helvetica"/>
            <w:color w:val="333333"/>
            <w:sz w:val="21"/>
            <w:szCs w:val="21"/>
            <w:lang w:val="en-GB"/>
          </w:rPr>
          <w:id w:val="220327142"/>
          <w14:checkbox>
            <w14:checked w14:val="0"/>
            <w14:checkedState w14:val="2612" w14:font="MS Gothic"/>
            <w14:uncheckedState w14:val="2610" w14:font="MS Gothic"/>
          </w14:checkbox>
        </w:sdtPr>
        <w:sdtContent>
          <w:r w:rsidR="00C9457E" w:rsidRPr="00E1397F">
            <w:rPr>
              <w:rFonts w:ascii="MS Gothic" w:eastAsia="MS Gothic" w:hAnsi="MS Gothic" w:cs="Helvetica"/>
              <w:color w:val="333333"/>
              <w:sz w:val="21"/>
              <w:szCs w:val="21"/>
              <w:lang w:val="en-GB"/>
            </w:rPr>
            <w:t>☐</w:t>
          </w:r>
        </w:sdtContent>
      </w:sdt>
      <w:r w:rsidR="00C9457E" w:rsidRPr="00E1397F">
        <w:rPr>
          <w:rFonts w:ascii="Calibri" w:hAnsi="Calibri" w:cs="Helvetica"/>
          <w:color w:val="333333"/>
          <w:sz w:val="21"/>
          <w:szCs w:val="21"/>
          <w:lang w:val="en-GB"/>
        </w:rPr>
        <w:t xml:space="preserve">  </w:t>
      </w:r>
      <w:r w:rsidR="00886474" w:rsidRPr="00E1397F">
        <w:rPr>
          <w:rFonts w:ascii="Calibri" w:hAnsi="Calibri" w:cs="Helvetica"/>
          <w:color w:val="333333"/>
          <w:sz w:val="21"/>
          <w:szCs w:val="21"/>
          <w:lang w:val="en-GB"/>
        </w:rPr>
        <w:t>Cod</w:t>
      </w:r>
      <w:r w:rsidR="00E1397F">
        <w:rPr>
          <w:rFonts w:ascii="Calibri" w:hAnsi="Calibri" w:cs="Helvetica"/>
          <w:color w:val="333333"/>
          <w:sz w:val="21"/>
          <w:szCs w:val="21"/>
          <w:lang w:val="en-GB"/>
        </w:rPr>
        <w:t>ing</w:t>
      </w:r>
      <w:r w:rsidR="00886474" w:rsidRPr="00E1397F">
        <w:rPr>
          <w:rFonts w:ascii="Calibri" w:hAnsi="Calibri" w:cs="Helvetica"/>
          <w:color w:val="333333"/>
          <w:sz w:val="21"/>
          <w:szCs w:val="21"/>
          <w:lang w:val="en-GB"/>
        </w:rPr>
        <w:t xml:space="preserve"> interviews </w:t>
      </w:r>
      <w:r w:rsidR="00F11884" w:rsidRPr="00E1397F">
        <w:rPr>
          <w:rFonts w:ascii="Calibri" w:hAnsi="Calibri" w:cs="Helvetica"/>
          <w:color w:val="333333"/>
          <w:sz w:val="21"/>
          <w:szCs w:val="21"/>
          <w:lang w:val="en-GB"/>
        </w:rPr>
        <w:t>(</w:t>
      </w:r>
      <w:r w:rsidR="00E1397F">
        <w:rPr>
          <w:rFonts w:ascii="Calibri" w:hAnsi="Calibri" w:cs="Helvetica"/>
          <w:color w:val="333333"/>
          <w:sz w:val="21"/>
          <w:szCs w:val="21"/>
          <w:lang w:val="en-GB"/>
        </w:rPr>
        <w:t>qualitative research</w:t>
      </w:r>
      <w:r w:rsidR="00F11884" w:rsidRPr="00E1397F">
        <w:rPr>
          <w:rFonts w:ascii="Calibri" w:hAnsi="Calibri" w:cs="Helvetica"/>
          <w:color w:val="333333"/>
          <w:sz w:val="21"/>
          <w:szCs w:val="21"/>
          <w:lang w:val="en-GB"/>
        </w:rPr>
        <w:t>)</w:t>
      </w:r>
      <w:r w:rsidR="00C9457E" w:rsidRPr="00E1397F">
        <w:rPr>
          <w:rFonts w:ascii="Calibri" w:hAnsi="Calibri" w:cs="Helvetica"/>
          <w:color w:val="333333"/>
          <w:sz w:val="21"/>
          <w:szCs w:val="21"/>
          <w:lang w:val="en-GB"/>
        </w:rPr>
        <w:br/>
      </w:r>
      <w:sdt>
        <w:sdtPr>
          <w:rPr>
            <w:rFonts w:ascii="Calibri" w:hAnsi="Calibri" w:cs="Helvetica"/>
            <w:color w:val="333333"/>
            <w:sz w:val="21"/>
            <w:szCs w:val="21"/>
            <w:lang w:val="en-GB"/>
          </w:rPr>
          <w:id w:val="-1299369118"/>
          <w14:checkbox>
            <w14:checked w14:val="1"/>
            <w14:checkedState w14:val="2612" w14:font="MS Gothic"/>
            <w14:uncheckedState w14:val="2610" w14:font="MS Gothic"/>
          </w14:checkbox>
        </w:sdtPr>
        <w:sdtContent>
          <w:r w:rsidR="00FC5E15">
            <w:rPr>
              <w:rFonts w:ascii="MS Gothic" w:eastAsia="MS Gothic" w:hAnsi="MS Gothic" w:cs="Helvetica" w:hint="eastAsia"/>
              <w:color w:val="333333"/>
              <w:sz w:val="21"/>
              <w:szCs w:val="21"/>
              <w:lang w:val="en-GB"/>
            </w:rPr>
            <w:t>☒</w:t>
          </w:r>
        </w:sdtContent>
      </w:sdt>
      <w:r w:rsidR="00C9457E" w:rsidRPr="00E1397F">
        <w:rPr>
          <w:rFonts w:ascii="Calibri" w:hAnsi="Calibri" w:cs="Helvetica"/>
          <w:color w:val="333333"/>
          <w:sz w:val="21"/>
          <w:szCs w:val="21"/>
          <w:lang w:val="en-GB"/>
        </w:rPr>
        <w:t xml:space="preserve">  </w:t>
      </w:r>
      <w:r w:rsidR="00E1397F">
        <w:rPr>
          <w:rFonts w:ascii="Calibri" w:hAnsi="Calibri" w:cs="Helvetica"/>
          <w:color w:val="333333"/>
          <w:sz w:val="21"/>
          <w:szCs w:val="21"/>
          <w:lang w:val="en-GB"/>
        </w:rPr>
        <w:t>Learning</w:t>
      </w:r>
      <w:r w:rsidR="00886474" w:rsidRPr="00E1397F">
        <w:rPr>
          <w:rFonts w:ascii="Calibri" w:hAnsi="Calibri" w:cs="Helvetica"/>
          <w:color w:val="333333"/>
          <w:sz w:val="21"/>
          <w:szCs w:val="21"/>
          <w:lang w:val="en-GB"/>
        </w:rPr>
        <w:t xml:space="preserve"> </w:t>
      </w:r>
      <w:r w:rsidR="00E1397F">
        <w:rPr>
          <w:rFonts w:ascii="Calibri" w:hAnsi="Calibri" w:cs="Helvetica"/>
          <w:color w:val="333333"/>
          <w:sz w:val="21"/>
          <w:szCs w:val="21"/>
          <w:lang w:val="en-GB"/>
        </w:rPr>
        <w:t>specific (lab) skills</w:t>
      </w:r>
      <w:r w:rsidR="00886474" w:rsidRPr="00E1397F">
        <w:rPr>
          <w:rFonts w:ascii="Calibri" w:hAnsi="Calibri" w:cs="Helvetica"/>
          <w:color w:val="333333"/>
          <w:sz w:val="21"/>
          <w:szCs w:val="21"/>
          <w:lang w:val="en-GB"/>
        </w:rPr>
        <w:t xml:space="preserve"> </w:t>
      </w:r>
      <w:r w:rsidR="00C9457E" w:rsidRPr="00E1397F">
        <w:rPr>
          <w:rFonts w:ascii="Calibri" w:hAnsi="Calibri" w:cs="Helvetica"/>
          <w:color w:val="333333"/>
          <w:sz w:val="21"/>
          <w:szCs w:val="21"/>
          <w:lang w:val="en-GB"/>
        </w:rPr>
        <w:br/>
      </w:r>
      <w:sdt>
        <w:sdtPr>
          <w:rPr>
            <w:rFonts w:ascii="Calibri" w:hAnsi="Calibri" w:cs="Helvetica"/>
            <w:color w:val="333333"/>
            <w:sz w:val="21"/>
            <w:szCs w:val="21"/>
            <w:lang w:val="en-GB"/>
          </w:rPr>
          <w:id w:val="-877387933"/>
          <w14:checkbox>
            <w14:checked w14:val="1"/>
            <w14:checkedState w14:val="2612" w14:font="MS Gothic"/>
            <w14:uncheckedState w14:val="2610" w14:font="MS Gothic"/>
          </w14:checkbox>
        </w:sdtPr>
        <w:sdtContent>
          <w:r w:rsidR="00FC5E15">
            <w:rPr>
              <w:rFonts w:ascii="MS Gothic" w:eastAsia="MS Gothic" w:hAnsi="MS Gothic" w:cs="Helvetica" w:hint="eastAsia"/>
              <w:color w:val="333333"/>
              <w:sz w:val="21"/>
              <w:szCs w:val="21"/>
              <w:lang w:val="en-GB"/>
            </w:rPr>
            <w:t>☒</w:t>
          </w:r>
        </w:sdtContent>
      </w:sdt>
      <w:r w:rsidR="00C9457E" w:rsidRPr="00E1397F">
        <w:rPr>
          <w:rFonts w:ascii="Calibri" w:hAnsi="Calibri" w:cs="Helvetica"/>
          <w:color w:val="333333"/>
          <w:sz w:val="21"/>
          <w:szCs w:val="21"/>
          <w:lang w:val="en-GB"/>
        </w:rPr>
        <w:t xml:space="preserve">  </w:t>
      </w:r>
      <w:r w:rsidR="00B4076A">
        <w:rPr>
          <w:rFonts w:ascii="Calibri" w:hAnsi="Calibri" w:cs="Helvetica"/>
          <w:color w:val="333333"/>
          <w:sz w:val="21"/>
          <w:szCs w:val="21"/>
          <w:lang w:val="en-GB"/>
        </w:rPr>
        <w:t>Following</w:t>
      </w:r>
      <w:r w:rsidR="00886474" w:rsidRPr="00E1397F">
        <w:rPr>
          <w:rFonts w:ascii="Calibri" w:hAnsi="Calibri" w:cs="Helvetica"/>
          <w:color w:val="333333"/>
          <w:sz w:val="21"/>
          <w:szCs w:val="21"/>
          <w:lang w:val="en-GB"/>
        </w:rPr>
        <w:t xml:space="preserve"> </w:t>
      </w:r>
      <w:r w:rsidR="00B4076A" w:rsidRPr="00B4076A">
        <w:rPr>
          <w:rFonts w:ascii="Calibri" w:hAnsi="Calibri" w:cs="Helvetica"/>
          <w:color w:val="333333"/>
          <w:sz w:val="21"/>
          <w:szCs w:val="21"/>
          <w:lang w:val="en-GB"/>
        </w:rPr>
        <w:t>outpatient clinics / operations with regard to internship subject</w:t>
      </w:r>
      <w:r w:rsidR="00C9457E" w:rsidRPr="00E1397F">
        <w:rPr>
          <w:rFonts w:ascii="Calibri" w:hAnsi="Calibri" w:cs="Helvetica"/>
          <w:color w:val="333333"/>
          <w:sz w:val="21"/>
          <w:szCs w:val="21"/>
          <w:lang w:val="en-GB"/>
        </w:rPr>
        <w:br/>
      </w:r>
      <w:sdt>
        <w:sdtPr>
          <w:rPr>
            <w:rFonts w:ascii="Calibri" w:hAnsi="Calibri" w:cs="Helvetica"/>
            <w:color w:val="333333"/>
            <w:sz w:val="21"/>
            <w:szCs w:val="21"/>
            <w:lang w:val="en-GB"/>
          </w:rPr>
          <w:id w:val="1309129492"/>
          <w14:checkbox>
            <w14:checked w14:val="0"/>
            <w14:checkedState w14:val="2612" w14:font="MS Gothic"/>
            <w14:uncheckedState w14:val="2610" w14:font="MS Gothic"/>
          </w14:checkbox>
        </w:sdtPr>
        <w:sdtContent>
          <w:r w:rsidR="00C9457E" w:rsidRPr="00E1397F">
            <w:rPr>
              <w:rFonts w:ascii="MS Gothic" w:eastAsia="MS Gothic" w:hAnsi="MS Gothic" w:cs="Helvetica"/>
              <w:color w:val="333333"/>
              <w:sz w:val="21"/>
              <w:szCs w:val="21"/>
              <w:lang w:val="en-GB"/>
            </w:rPr>
            <w:t>☐</w:t>
          </w:r>
        </w:sdtContent>
      </w:sdt>
      <w:r w:rsidR="00C9457E" w:rsidRPr="00E1397F">
        <w:rPr>
          <w:rFonts w:ascii="Calibri" w:hAnsi="Calibri" w:cs="Helvetica"/>
          <w:color w:val="333333"/>
          <w:sz w:val="21"/>
          <w:szCs w:val="21"/>
          <w:lang w:val="en-GB"/>
        </w:rPr>
        <w:t xml:space="preserve">  </w:t>
      </w:r>
      <w:r w:rsidR="00B4076A">
        <w:rPr>
          <w:rFonts w:ascii="Calibri" w:hAnsi="Calibri" w:cs="Helvetica"/>
          <w:color w:val="333333"/>
          <w:sz w:val="21"/>
          <w:szCs w:val="21"/>
          <w:lang w:val="en-GB"/>
        </w:rPr>
        <w:t xml:space="preserve">Preparation of </w:t>
      </w:r>
      <w:r w:rsidR="00886474" w:rsidRPr="00E1397F">
        <w:rPr>
          <w:rFonts w:ascii="Calibri" w:hAnsi="Calibri" w:cs="Helvetica"/>
          <w:color w:val="333333"/>
          <w:sz w:val="21"/>
          <w:szCs w:val="21"/>
          <w:lang w:val="en-GB"/>
        </w:rPr>
        <w:t>CMO</w:t>
      </w:r>
      <w:r w:rsidR="00B4076A">
        <w:rPr>
          <w:rFonts w:ascii="Calibri" w:hAnsi="Calibri" w:cs="Helvetica"/>
          <w:color w:val="333333"/>
          <w:sz w:val="21"/>
          <w:szCs w:val="21"/>
          <w:lang w:val="en-GB"/>
        </w:rPr>
        <w:t xml:space="preserve"> application</w:t>
      </w:r>
      <w:r w:rsidR="00C9457E" w:rsidRPr="00E1397F">
        <w:rPr>
          <w:rFonts w:ascii="Calibri" w:hAnsi="Calibri" w:cs="Helvetica"/>
          <w:color w:val="333333"/>
          <w:sz w:val="21"/>
          <w:szCs w:val="21"/>
          <w:lang w:val="en-GB"/>
        </w:rPr>
        <w:br/>
      </w:r>
      <w:sdt>
        <w:sdtPr>
          <w:rPr>
            <w:rFonts w:ascii="Calibri" w:hAnsi="Calibri" w:cs="Helvetica"/>
            <w:color w:val="333333"/>
            <w:sz w:val="21"/>
            <w:szCs w:val="21"/>
            <w:lang w:val="en-GB"/>
          </w:rPr>
          <w:id w:val="-882181969"/>
          <w14:checkbox>
            <w14:checked w14:val="1"/>
            <w14:checkedState w14:val="2612" w14:font="MS Gothic"/>
            <w14:uncheckedState w14:val="2610" w14:font="MS Gothic"/>
          </w14:checkbox>
        </w:sdtPr>
        <w:sdtContent>
          <w:r w:rsidR="00FC5E15">
            <w:rPr>
              <w:rFonts w:ascii="MS Gothic" w:eastAsia="MS Gothic" w:hAnsi="MS Gothic" w:cs="Helvetica" w:hint="eastAsia"/>
              <w:color w:val="333333"/>
              <w:sz w:val="21"/>
              <w:szCs w:val="21"/>
              <w:lang w:val="en-GB"/>
            </w:rPr>
            <w:t>☒</w:t>
          </w:r>
        </w:sdtContent>
      </w:sdt>
      <w:r w:rsidR="00C9457E" w:rsidRPr="00E1397F">
        <w:rPr>
          <w:rFonts w:ascii="Calibri" w:hAnsi="Calibri" w:cs="Helvetica"/>
          <w:color w:val="333333"/>
          <w:sz w:val="21"/>
          <w:szCs w:val="21"/>
          <w:lang w:val="en-GB"/>
        </w:rPr>
        <w:t xml:space="preserve">  </w:t>
      </w:r>
      <w:r w:rsidR="00B4076A" w:rsidRPr="00B4076A">
        <w:rPr>
          <w:rFonts w:ascii="Calibri" w:hAnsi="Calibri" w:cs="Helvetica"/>
          <w:color w:val="333333"/>
          <w:sz w:val="21"/>
          <w:szCs w:val="21"/>
          <w:lang w:val="en-GB"/>
        </w:rPr>
        <w:t>Working with (part of) an existing data file</w:t>
      </w:r>
      <w:r w:rsidR="00B4076A">
        <w:rPr>
          <w:rFonts w:ascii="Calibri" w:hAnsi="Calibri" w:cs="Helvetica"/>
          <w:color w:val="333333"/>
          <w:sz w:val="21"/>
          <w:szCs w:val="21"/>
          <w:lang w:val="en-GB"/>
        </w:rPr>
        <w:br/>
      </w:r>
      <w:sdt>
        <w:sdtPr>
          <w:rPr>
            <w:rFonts w:ascii="Calibri" w:hAnsi="Calibri" w:cs="Helvetica"/>
            <w:color w:val="333333"/>
            <w:sz w:val="21"/>
            <w:szCs w:val="21"/>
            <w:lang w:val="en-GB"/>
          </w:rPr>
          <w:id w:val="-1485080033"/>
          <w14:checkbox>
            <w14:checked w14:val="1"/>
            <w14:checkedState w14:val="2612" w14:font="MS Gothic"/>
            <w14:uncheckedState w14:val="2610" w14:font="MS Gothic"/>
          </w14:checkbox>
        </w:sdtPr>
        <w:sdtContent>
          <w:r w:rsidR="00FC5E15">
            <w:rPr>
              <w:rFonts w:ascii="MS Gothic" w:eastAsia="MS Gothic" w:hAnsi="MS Gothic" w:cs="Helvetica" w:hint="eastAsia"/>
              <w:color w:val="333333"/>
              <w:sz w:val="21"/>
              <w:szCs w:val="21"/>
              <w:lang w:val="en-GB"/>
            </w:rPr>
            <w:t>☒</w:t>
          </w:r>
        </w:sdtContent>
      </w:sdt>
      <w:r w:rsidR="00C9457E" w:rsidRPr="00E1397F">
        <w:rPr>
          <w:rFonts w:ascii="Calibri" w:hAnsi="Calibri" w:cs="Helvetica"/>
          <w:color w:val="333333"/>
          <w:sz w:val="21"/>
          <w:szCs w:val="21"/>
          <w:lang w:val="en-GB"/>
        </w:rPr>
        <w:t xml:space="preserve">  </w:t>
      </w:r>
      <w:r w:rsidR="00B4076A" w:rsidRPr="00B4076A">
        <w:rPr>
          <w:rFonts w:ascii="Calibri" w:hAnsi="Calibri" w:cs="Helvetica"/>
          <w:color w:val="333333"/>
          <w:sz w:val="21"/>
          <w:szCs w:val="21"/>
          <w:lang w:val="en-GB"/>
        </w:rPr>
        <w:t>Compile the data file yourself</w:t>
      </w:r>
      <w:r w:rsidR="00C9457E" w:rsidRPr="00E1397F">
        <w:rPr>
          <w:rFonts w:ascii="Calibri" w:hAnsi="Calibri" w:cs="Helvetica"/>
          <w:color w:val="333333"/>
          <w:sz w:val="21"/>
          <w:szCs w:val="21"/>
          <w:lang w:val="en-GB"/>
        </w:rPr>
        <w:br/>
      </w:r>
      <w:sdt>
        <w:sdtPr>
          <w:rPr>
            <w:rFonts w:ascii="Calibri" w:hAnsi="Calibri" w:cs="Helvetica"/>
            <w:color w:val="333333"/>
            <w:sz w:val="21"/>
            <w:szCs w:val="21"/>
            <w:lang w:val="en-GB"/>
          </w:rPr>
          <w:id w:val="862404011"/>
          <w14:checkbox>
            <w14:checked w14:val="1"/>
            <w14:checkedState w14:val="2612" w14:font="MS Gothic"/>
            <w14:uncheckedState w14:val="2610" w14:font="MS Gothic"/>
          </w14:checkbox>
        </w:sdtPr>
        <w:sdtContent>
          <w:r w:rsidR="00FC5E15">
            <w:rPr>
              <w:rFonts w:ascii="MS Gothic" w:eastAsia="MS Gothic" w:hAnsi="MS Gothic" w:cs="Helvetica" w:hint="eastAsia"/>
              <w:color w:val="333333"/>
              <w:sz w:val="21"/>
              <w:szCs w:val="21"/>
              <w:lang w:val="en-GB"/>
            </w:rPr>
            <w:t>☒</w:t>
          </w:r>
        </w:sdtContent>
      </w:sdt>
      <w:r w:rsidR="00C9457E" w:rsidRPr="00E1397F">
        <w:rPr>
          <w:rFonts w:ascii="Calibri" w:hAnsi="Calibri" w:cs="Helvetica"/>
          <w:color w:val="333333"/>
          <w:sz w:val="21"/>
          <w:szCs w:val="21"/>
          <w:lang w:val="en-GB"/>
        </w:rPr>
        <w:t xml:space="preserve">  </w:t>
      </w:r>
      <w:r w:rsidR="00B4076A" w:rsidRPr="00B4076A">
        <w:rPr>
          <w:rFonts w:ascii="Calibri" w:hAnsi="Calibri" w:cs="Helvetica"/>
          <w:color w:val="333333"/>
          <w:sz w:val="21"/>
          <w:szCs w:val="21"/>
          <w:lang w:val="en-GB"/>
        </w:rPr>
        <w:t>Simple statistical analy</w:t>
      </w:r>
      <w:r w:rsidR="00B4076A">
        <w:rPr>
          <w:rFonts w:ascii="Calibri" w:hAnsi="Calibri" w:cs="Helvetica"/>
          <w:color w:val="333333"/>
          <w:sz w:val="21"/>
          <w:szCs w:val="21"/>
          <w:lang w:val="en-GB"/>
        </w:rPr>
        <w:t>s</w:t>
      </w:r>
      <w:r w:rsidR="00B4076A" w:rsidRPr="00B4076A">
        <w:rPr>
          <w:rFonts w:ascii="Calibri" w:hAnsi="Calibri" w:cs="Helvetica"/>
          <w:color w:val="333333"/>
          <w:sz w:val="21"/>
          <w:szCs w:val="21"/>
          <w:lang w:val="en-GB"/>
        </w:rPr>
        <w:t>es (descriptive statistics, T-test etc.)</w:t>
      </w:r>
      <w:r w:rsidR="00C9457E" w:rsidRPr="00E1397F">
        <w:rPr>
          <w:rFonts w:ascii="Calibri" w:hAnsi="Calibri" w:cs="Helvetica"/>
          <w:color w:val="333333"/>
          <w:sz w:val="21"/>
          <w:szCs w:val="21"/>
          <w:lang w:val="en-GB"/>
        </w:rPr>
        <w:br/>
      </w:r>
      <w:sdt>
        <w:sdtPr>
          <w:rPr>
            <w:rFonts w:ascii="Calibri" w:hAnsi="Calibri" w:cs="Helvetica"/>
            <w:color w:val="333333"/>
            <w:sz w:val="21"/>
            <w:szCs w:val="21"/>
            <w:lang w:val="en-GB"/>
          </w:rPr>
          <w:id w:val="1121030089"/>
          <w14:checkbox>
            <w14:checked w14:val="1"/>
            <w14:checkedState w14:val="2612" w14:font="MS Gothic"/>
            <w14:uncheckedState w14:val="2610" w14:font="MS Gothic"/>
          </w14:checkbox>
        </w:sdtPr>
        <w:sdtContent>
          <w:r w:rsidR="00FC5E15">
            <w:rPr>
              <w:rFonts w:ascii="MS Gothic" w:eastAsia="MS Gothic" w:hAnsi="MS Gothic" w:cs="Helvetica" w:hint="eastAsia"/>
              <w:color w:val="333333"/>
              <w:sz w:val="21"/>
              <w:szCs w:val="21"/>
              <w:lang w:val="en-GB"/>
            </w:rPr>
            <w:t>☒</w:t>
          </w:r>
        </w:sdtContent>
      </w:sdt>
      <w:r w:rsidR="00C9457E" w:rsidRPr="00E1397F">
        <w:rPr>
          <w:rFonts w:ascii="Calibri" w:hAnsi="Calibri" w:cs="Helvetica"/>
          <w:color w:val="333333"/>
          <w:sz w:val="21"/>
          <w:szCs w:val="21"/>
          <w:lang w:val="en-GB"/>
        </w:rPr>
        <w:t xml:space="preserve">  </w:t>
      </w:r>
      <w:r w:rsidR="00B4076A" w:rsidRPr="00B4076A">
        <w:rPr>
          <w:rFonts w:ascii="Calibri" w:hAnsi="Calibri" w:cs="Helvetica"/>
          <w:color w:val="333333"/>
          <w:sz w:val="21"/>
          <w:szCs w:val="21"/>
          <w:lang w:val="en-GB"/>
        </w:rPr>
        <w:t>Advanced statistical analy</w:t>
      </w:r>
      <w:r w:rsidR="00B4076A">
        <w:rPr>
          <w:rFonts w:ascii="Calibri" w:hAnsi="Calibri" w:cs="Helvetica"/>
          <w:color w:val="333333"/>
          <w:sz w:val="21"/>
          <w:szCs w:val="21"/>
          <w:lang w:val="en-GB"/>
        </w:rPr>
        <w:t>s</w:t>
      </w:r>
      <w:r w:rsidR="00B4076A" w:rsidRPr="00B4076A">
        <w:rPr>
          <w:rFonts w:ascii="Calibri" w:hAnsi="Calibri" w:cs="Helvetica"/>
          <w:color w:val="333333"/>
          <w:sz w:val="21"/>
          <w:szCs w:val="21"/>
          <w:lang w:val="en-GB"/>
        </w:rPr>
        <w:t>es with the help of a statistician (e.g. multivaria</w:t>
      </w:r>
      <w:r w:rsidR="00B4076A">
        <w:rPr>
          <w:rFonts w:ascii="Calibri" w:hAnsi="Calibri" w:cs="Helvetica"/>
          <w:color w:val="333333"/>
          <w:sz w:val="21"/>
          <w:szCs w:val="21"/>
          <w:lang w:val="en-GB"/>
        </w:rPr>
        <w:t>ble</w:t>
      </w:r>
      <w:r w:rsidR="00B4076A" w:rsidRPr="00B4076A">
        <w:rPr>
          <w:rFonts w:ascii="Calibri" w:hAnsi="Calibri" w:cs="Helvetica"/>
          <w:color w:val="333333"/>
          <w:sz w:val="21"/>
          <w:szCs w:val="21"/>
          <w:lang w:val="en-GB"/>
        </w:rPr>
        <w:t xml:space="preserve"> analysis, etc.)</w:t>
      </w:r>
    </w:p>
    <w:p w14:paraId="106052F8" w14:textId="77777777" w:rsidR="00173CE8" w:rsidRPr="00901541" w:rsidRDefault="00173CE8" w:rsidP="00173CE8">
      <w:pPr>
        <w:rPr>
          <w:lang w:val="en-US"/>
        </w:rPr>
      </w:pPr>
    </w:p>
    <w:p w14:paraId="087AA640" w14:textId="246EEF7B" w:rsidR="00173CE8" w:rsidRPr="00B4076A" w:rsidRDefault="00C9457E" w:rsidP="00C9457E">
      <w:pPr>
        <w:spacing w:after="0" w:line="276" w:lineRule="auto"/>
        <w:rPr>
          <w:lang w:val="en-GB"/>
        </w:rPr>
      </w:pPr>
      <w:r w:rsidRPr="00B4076A">
        <w:rPr>
          <w:noProof/>
          <w:lang w:val="en-GB"/>
        </w:rPr>
        <mc:AlternateContent>
          <mc:Choice Requires="wps">
            <w:drawing>
              <wp:anchor distT="0" distB="0" distL="114300" distR="114300" simplePos="0" relativeHeight="251662336" behindDoc="0" locked="0" layoutInCell="1" allowOverlap="1" wp14:anchorId="195F2A31" wp14:editId="0EAF233D">
                <wp:simplePos x="0" y="0"/>
                <wp:positionH relativeFrom="margin">
                  <wp:posOffset>0</wp:posOffset>
                </wp:positionH>
                <wp:positionV relativeFrom="paragraph">
                  <wp:posOffset>431800</wp:posOffset>
                </wp:positionV>
                <wp:extent cx="6029325" cy="857250"/>
                <wp:effectExtent l="0" t="0" r="28575" b="19050"/>
                <wp:wrapNone/>
                <wp:docPr id="5" name="Tekstvak 5"/>
                <wp:cNvGraphicFramePr/>
                <a:graphic xmlns:a="http://schemas.openxmlformats.org/drawingml/2006/main">
                  <a:graphicData uri="http://schemas.microsoft.com/office/word/2010/wordprocessingShape">
                    <wps:wsp>
                      <wps:cNvSpPr txBox="1"/>
                      <wps:spPr>
                        <a:xfrm>
                          <a:off x="0" y="0"/>
                          <a:ext cx="6029325" cy="857250"/>
                        </a:xfrm>
                        <a:prstGeom prst="rect">
                          <a:avLst/>
                        </a:prstGeom>
                        <a:solidFill>
                          <a:schemeClr val="lt1"/>
                        </a:solidFill>
                        <a:ln w="6350">
                          <a:solidFill>
                            <a:prstClr val="black"/>
                          </a:solidFill>
                        </a:ln>
                      </wps:spPr>
                      <wps:txbx>
                        <w:txbxContent>
                          <w:p w14:paraId="32A137CF" w14:textId="634205F7" w:rsidR="00C9457E" w:rsidRPr="00FC5E15" w:rsidRDefault="00FC5E15" w:rsidP="00C9457E">
                            <w:pPr>
                              <w:spacing w:after="0" w:line="276" w:lineRule="auto"/>
                              <w:rPr>
                                <w:lang w:val="en-GB"/>
                              </w:rPr>
                            </w:pPr>
                            <w:r w:rsidRPr="00FC5E15">
                              <w:rPr>
                                <w:lang w:val="en-GB"/>
                              </w:rPr>
                              <w:t>Get acquainted with working with a</w:t>
                            </w:r>
                            <w:r>
                              <w:rPr>
                                <w:lang w:val="en-GB"/>
                              </w:rPr>
                              <w:t xml:space="preserve"> BCI (Brain-computer interface), both </w:t>
                            </w:r>
                            <w:r w:rsidR="001B3FC0">
                              <w:rPr>
                                <w:lang w:val="en-GB"/>
                              </w:rPr>
                              <w:t>in term</w:t>
                            </w:r>
                            <w:r w:rsidR="001B3FC0" w:rsidRPr="00FC5E15">
                              <w:rPr>
                                <w:color w:val="000000" w:themeColor="text1"/>
                                <w:lang w:val="en-GB"/>
                              </w:rPr>
                              <w:t>s</w:t>
                            </w:r>
                            <w:r w:rsidR="001B3FC0">
                              <w:rPr>
                                <w:color w:val="000000" w:themeColor="text1"/>
                                <w:lang w:val="en-GB"/>
                              </w:rPr>
                              <w:t xml:space="preserve"> of practical in-per</w:t>
                            </w:r>
                            <w:r w:rsidR="001B3FC0" w:rsidRPr="00FC5E15">
                              <w:rPr>
                                <w:color w:val="000000" w:themeColor="text1"/>
                                <w:lang w:val="en-GB"/>
                              </w:rPr>
                              <w:t>s</w:t>
                            </w:r>
                            <w:r w:rsidR="001B3FC0">
                              <w:rPr>
                                <w:color w:val="000000" w:themeColor="text1"/>
                                <w:lang w:val="en-GB"/>
                              </w:rPr>
                              <w:t>on application with re</w:t>
                            </w:r>
                            <w:r w:rsidR="001B3FC0" w:rsidRPr="00FC5E15">
                              <w:rPr>
                                <w:color w:val="000000" w:themeColor="text1"/>
                                <w:lang w:val="en-GB"/>
                              </w:rPr>
                              <w:t>s</w:t>
                            </w:r>
                            <w:r w:rsidR="001B3FC0">
                              <w:rPr>
                                <w:color w:val="000000" w:themeColor="text1"/>
                                <w:lang w:val="en-GB"/>
                              </w:rPr>
                              <w:t xml:space="preserve">earch </w:t>
                            </w:r>
                            <w:r w:rsidR="001B3FC0" w:rsidRPr="00FC5E15">
                              <w:rPr>
                                <w:color w:val="000000" w:themeColor="text1"/>
                                <w:lang w:val="en-GB"/>
                              </w:rPr>
                              <w:t>s</w:t>
                            </w:r>
                            <w:r w:rsidR="001B3FC0">
                              <w:rPr>
                                <w:color w:val="000000" w:themeColor="text1"/>
                                <w:lang w:val="en-GB"/>
                              </w:rPr>
                              <w:t>ubject</w:t>
                            </w:r>
                            <w:r w:rsidR="001B3FC0" w:rsidRPr="00FC5E15">
                              <w:rPr>
                                <w:color w:val="000000" w:themeColor="text1"/>
                                <w:lang w:val="en-GB"/>
                              </w:rPr>
                              <w:t>s</w:t>
                            </w:r>
                            <w:r>
                              <w:rPr>
                                <w:color w:val="000000" w:themeColor="text1"/>
                                <w:lang w:val="en-GB"/>
                              </w:rPr>
                              <w:t xml:space="preserve"> and in term</w:t>
                            </w:r>
                            <w:r w:rsidRPr="00FC5E15">
                              <w:rPr>
                                <w:color w:val="000000" w:themeColor="text1"/>
                                <w:lang w:val="en-GB"/>
                              </w:rPr>
                              <w:t>s</w:t>
                            </w:r>
                            <w:r>
                              <w:rPr>
                                <w:color w:val="000000" w:themeColor="text1"/>
                                <w:lang w:val="en-GB"/>
                              </w:rPr>
                              <w:t xml:space="preserve"> of the underlying </w:t>
                            </w:r>
                            <w:r w:rsidRPr="00FC5E15">
                              <w:rPr>
                                <w:color w:val="000000" w:themeColor="text1"/>
                                <w:lang w:val="en-GB"/>
                              </w:rPr>
                              <w:t>s</w:t>
                            </w:r>
                            <w:r>
                              <w:rPr>
                                <w:color w:val="000000" w:themeColor="text1"/>
                                <w:lang w:val="en-GB"/>
                              </w:rPr>
                              <w:t>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F2A31" id="Tekstvak 5" o:spid="_x0000_s1027" type="#_x0000_t202" style="position:absolute;margin-left:0;margin-top:34pt;width:474.75pt;height:67.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" fillcolor="white [3201]" strokeweight=".5pt">
                <v:textbox>
                  <w:txbxContent>
                    <w:p w14:paraId="32A137CF" w14:textId="634205F7" w:rsidR="00C9457E" w:rsidRPr="00FC5E15" w:rsidRDefault="00FC5E15" w:rsidP="00C9457E">
                      <w:pPr>
                        <w:spacing w:after="0" w:line="276" w:lineRule="auto"/>
                        <w:rPr>
                          <w:lang w:val="en-GB"/>
                        </w:rPr>
                      </w:pPr>
                      <w:r w:rsidRPr="00FC5E15">
                        <w:rPr>
                          <w:lang w:val="en-GB"/>
                        </w:rPr>
                        <w:t>Get acquainted with working with a</w:t>
                      </w:r>
                      <w:r>
                        <w:rPr>
                          <w:lang w:val="en-GB"/>
                        </w:rPr>
                        <w:t xml:space="preserve"> BCI (Brain-computer interface), both </w:t>
                      </w:r>
                      <w:r w:rsidR="001B3FC0">
                        <w:rPr>
                          <w:lang w:val="en-GB"/>
                        </w:rPr>
                        <w:t>in term</w:t>
                      </w:r>
                      <w:r w:rsidR="001B3FC0" w:rsidRPr="00FC5E15">
                        <w:rPr>
                          <w:color w:val="000000" w:themeColor="text1"/>
                          <w:lang w:val="en-GB"/>
                        </w:rPr>
                        <w:t>s</w:t>
                      </w:r>
                      <w:r w:rsidR="001B3FC0">
                        <w:rPr>
                          <w:color w:val="000000" w:themeColor="text1"/>
                          <w:lang w:val="en-GB"/>
                        </w:rPr>
                        <w:t xml:space="preserve"> of practical in-per</w:t>
                      </w:r>
                      <w:r w:rsidR="001B3FC0" w:rsidRPr="00FC5E15">
                        <w:rPr>
                          <w:color w:val="000000" w:themeColor="text1"/>
                          <w:lang w:val="en-GB"/>
                        </w:rPr>
                        <w:t>s</w:t>
                      </w:r>
                      <w:r w:rsidR="001B3FC0">
                        <w:rPr>
                          <w:color w:val="000000" w:themeColor="text1"/>
                          <w:lang w:val="en-GB"/>
                        </w:rPr>
                        <w:t>on application with re</w:t>
                      </w:r>
                      <w:r w:rsidR="001B3FC0" w:rsidRPr="00FC5E15">
                        <w:rPr>
                          <w:color w:val="000000" w:themeColor="text1"/>
                          <w:lang w:val="en-GB"/>
                        </w:rPr>
                        <w:t>s</w:t>
                      </w:r>
                      <w:r w:rsidR="001B3FC0">
                        <w:rPr>
                          <w:color w:val="000000" w:themeColor="text1"/>
                          <w:lang w:val="en-GB"/>
                        </w:rPr>
                        <w:t xml:space="preserve">earch </w:t>
                      </w:r>
                      <w:r w:rsidR="001B3FC0" w:rsidRPr="00FC5E15">
                        <w:rPr>
                          <w:color w:val="000000" w:themeColor="text1"/>
                          <w:lang w:val="en-GB"/>
                        </w:rPr>
                        <w:t>s</w:t>
                      </w:r>
                      <w:r w:rsidR="001B3FC0">
                        <w:rPr>
                          <w:color w:val="000000" w:themeColor="text1"/>
                          <w:lang w:val="en-GB"/>
                        </w:rPr>
                        <w:t>ubject</w:t>
                      </w:r>
                      <w:r w:rsidR="001B3FC0" w:rsidRPr="00FC5E15">
                        <w:rPr>
                          <w:color w:val="000000" w:themeColor="text1"/>
                          <w:lang w:val="en-GB"/>
                        </w:rPr>
                        <w:t>s</w:t>
                      </w:r>
                      <w:r>
                        <w:rPr>
                          <w:color w:val="000000" w:themeColor="text1"/>
                          <w:lang w:val="en-GB"/>
                        </w:rPr>
                        <w:t xml:space="preserve"> and in term</w:t>
                      </w:r>
                      <w:r w:rsidRPr="00FC5E15">
                        <w:rPr>
                          <w:color w:val="000000" w:themeColor="text1"/>
                          <w:lang w:val="en-GB"/>
                        </w:rPr>
                        <w:t>s</w:t>
                      </w:r>
                      <w:r>
                        <w:rPr>
                          <w:color w:val="000000" w:themeColor="text1"/>
                          <w:lang w:val="en-GB"/>
                        </w:rPr>
                        <w:t xml:space="preserve"> of the underlying </w:t>
                      </w:r>
                      <w:r w:rsidRPr="00FC5E15">
                        <w:rPr>
                          <w:color w:val="000000" w:themeColor="text1"/>
                          <w:lang w:val="en-GB"/>
                        </w:rPr>
                        <w:t>s</w:t>
                      </w:r>
                      <w:r>
                        <w:rPr>
                          <w:color w:val="000000" w:themeColor="text1"/>
                          <w:lang w:val="en-GB"/>
                        </w:rPr>
                        <w:t>oftware</w:t>
                      </w:r>
                    </w:p>
                  </w:txbxContent>
                </v:textbox>
                <w10:wrap anchorx="margin"/>
              </v:shape>
            </w:pict>
          </mc:Fallback>
        </mc:AlternateContent>
      </w:r>
      <w:r w:rsidR="00515053" w:rsidRPr="00B4076A">
        <w:rPr>
          <w:b/>
          <w:bCs/>
          <w:color w:val="8EAADB" w:themeColor="accent1" w:themeTint="99"/>
          <w:sz w:val="28"/>
          <w:szCs w:val="28"/>
          <w:lang w:val="en-GB"/>
        </w:rPr>
        <w:t>Personal learning objectives</w:t>
      </w:r>
      <w:r w:rsidRPr="00B4076A">
        <w:rPr>
          <w:b/>
          <w:bCs/>
          <w:color w:val="8EAADB" w:themeColor="accent1" w:themeTint="99"/>
          <w:sz w:val="28"/>
          <w:szCs w:val="28"/>
          <w:lang w:val="en-GB"/>
        </w:rPr>
        <w:br/>
      </w:r>
      <w:r w:rsidR="00886474" w:rsidRPr="00B4076A">
        <w:rPr>
          <w:lang w:val="en-GB"/>
        </w:rPr>
        <w:t>1</w:t>
      </w:r>
      <w:r w:rsidR="002B522B">
        <w:rPr>
          <w:vertAlign w:val="superscript"/>
          <w:lang w:val="en-GB"/>
        </w:rPr>
        <w:t>st</w:t>
      </w:r>
      <w:r w:rsidR="00886474" w:rsidRPr="00B4076A">
        <w:rPr>
          <w:lang w:val="en-GB"/>
        </w:rPr>
        <w:t xml:space="preserve"> Le</w:t>
      </w:r>
      <w:r w:rsidR="00B4076A" w:rsidRPr="00B4076A">
        <w:rPr>
          <w:lang w:val="en-GB"/>
        </w:rPr>
        <w:t>arning objective</w:t>
      </w:r>
    </w:p>
    <w:p w14:paraId="56A46396" w14:textId="0A2F6C1C" w:rsidR="00C9457E" w:rsidRPr="00B4076A" w:rsidRDefault="00C9457E" w:rsidP="00C9457E">
      <w:pPr>
        <w:spacing w:after="0" w:line="276" w:lineRule="auto"/>
        <w:rPr>
          <w:lang w:val="en-GB"/>
        </w:rPr>
      </w:pPr>
    </w:p>
    <w:p w14:paraId="75E3554F" w14:textId="77ABE3D6" w:rsidR="00C9457E" w:rsidRPr="00B4076A" w:rsidRDefault="00C9457E" w:rsidP="00C9457E">
      <w:pPr>
        <w:spacing w:after="0" w:line="276" w:lineRule="auto"/>
        <w:rPr>
          <w:lang w:val="en-GB"/>
        </w:rPr>
      </w:pPr>
    </w:p>
    <w:p w14:paraId="6FFC0FE8" w14:textId="33FB3B9B" w:rsidR="00C9457E" w:rsidRPr="00B4076A" w:rsidRDefault="00C9457E" w:rsidP="00C9457E">
      <w:pPr>
        <w:spacing w:after="0" w:line="276" w:lineRule="auto"/>
        <w:rPr>
          <w:lang w:val="en-GB"/>
        </w:rPr>
      </w:pPr>
    </w:p>
    <w:p w14:paraId="482A7AC1" w14:textId="62E5C415" w:rsidR="00C9457E" w:rsidRPr="00B4076A" w:rsidRDefault="00C9457E" w:rsidP="00C9457E">
      <w:pPr>
        <w:spacing w:after="0" w:line="276" w:lineRule="auto"/>
        <w:rPr>
          <w:lang w:val="en-GB"/>
        </w:rPr>
      </w:pPr>
    </w:p>
    <w:p w14:paraId="3A943FF5" w14:textId="646664A1" w:rsidR="00C9457E" w:rsidRPr="00B4076A" w:rsidRDefault="00C9457E" w:rsidP="00C9457E">
      <w:pPr>
        <w:spacing w:after="0" w:line="276" w:lineRule="auto"/>
        <w:rPr>
          <w:lang w:val="en-GB"/>
        </w:rPr>
      </w:pPr>
    </w:p>
    <w:p w14:paraId="472F7165" w14:textId="39DBD4BB" w:rsidR="00C9457E" w:rsidRPr="00B4076A" w:rsidRDefault="00C9457E" w:rsidP="00C9457E">
      <w:pPr>
        <w:spacing w:after="0" w:line="276" w:lineRule="auto"/>
        <w:rPr>
          <w:lang w:val="en-GB"/>
        </w:rPr>
      </w:pPr>
    </w:p>
    <w:p w14:paraId="64489BB9" w14:textId="1EC47309" w:rsidR="00886474" w:rsidRPr="00B4076A" w:rsidRDefault="00C9457E" w:rsidP="00C9457E">
      <w:pPr>
        <w:spacing w:after="0" w:line="276" w:lineRule="auto"/>
        <w:rPr>
          <w:lang w:val="en-GB"/>
        </w:rPr>
      </w:pPr>
      <w:r w:rsidRPr="00B4076A">
        <w:rPr>
          <w:noProof/>
          <w:lang w:val="en-GB"/>
        </w:rPr>
        <mc:AlternateContent>
          <mc:Choice Requires="wps">
            <w:drawing>
              <wp:anchor distT="0" distB="0" distL="114300" distR="114300" simplePos="0" relativeHeight="251664384" behindDoc="0" locked="0" layoutInCell="1" allowOverlap="1" wp14:anchorId="167B5A98" wp14:editId="6A33C926">
                <wp:simplePos x="0" y="0"/>
                <wp:positionH relativeFrom="margin">
                  <wp:align>left</wp:align>
                </wp:positionH>
                <wp:positionV relativeFrom="paragraph">
                  <wp:posOffset>194945</wp:posOffset>
                </wp:positionV>
                <wp:extent cx="6029325" cy="885825"/>
                <wp:effectExtent l="0" t="0" r="28575" b="28575"/>
                <wp:wrapNone/>
                <wp:docPr id="6" name="Tekstvak 6"/>
                <wp:cNvGraphicFramePr/>
                <a:graphic xmlns:a="http://schemas.openxmlformats.org/drawingml/2006/main">
                  <a:graphicData uri="http://schemas.microsoft.com/office/word/2010/wordprocessingShape">
                    <wps:wsp>
                      <wps:cNvSpPr txBox="1"/>
                      <wps:spPr>
                        <a:xfrm>
                          <a:off x="0" y="0"/>
                          <a:ext cx="6029325" cy="885825"/>
                        </a:xfrm>
                        <a:prstGeom prst="rect">
                          <a:avLst/>
                        </a:prstGeom>
                        <a:solidFill>
                          <a:schemeClr val="lt1"/>
                        </a:solidFill>
                        <a:ln w="6350">
                          <a:solidFill>
                            <a:prstClr val="black"/>
                          </a:solidFill>
                        </a:ln>
                      </wps:spPr>
                      <wps:txbx>
                        <w:txbxContent>
                          <w:p w14:paraId="09AE3FE6" w14:textId="6510E7A3" w:rsidR="00DF7987" w:rsidRPr="001B3FC0" w:rsidRDefault="001B3FC0" w:rsidP="00C9457E">
                            <w:pPr>
                              <w:spacing w:after="0" w:line="276" w:lineRule="auto"/>
                              <w:rPr>
                                <w:lang w:val="en-GB"/>
                              </w:rPr>
                            </w:pPr>
                            <w:r w:rsidRPr="001B3FC0">
                              <w:rPr>
                                <w:lang w:val="en-GB"/>
                              </w:rPr>
                              <w:t>Get acquainted with working with a</w:t>
                            </w:r>
                            <w:r>
                              <w:rPr>
                                <w:lang w:val="en-GB"/>
                              </w:rPr>
                              <w:t xml:space="preserve">n </w:t>
                            </w:r>
                            <w:del w:id="29" w:author="Mel Visscher" w:date="2024-08-29T18:47:00Z" w16du:dateUtc="2024-08-29T16:47:00Z">
                              <w:r w:rsidRPr="001B3FC0" w:rsidDel="000741EB">
                                <w:rPr>
                                  <w:lang w:val="en-GB"/>
                                </w:rPr>
                                <w:delText>FES</w:delText>
                              </w:r>
                              <w:r w:rsidDel="000741EB">
                                <w:rPr>
                                  <w:lang w:val="en-GB"/>
                                </w:rPr>
                                <w:delText xml:space="preserve"> </w:delText>
                              </w:r>
                            </w:del>
                            <w:ins w:id="30" w:author="Mel Visscher" w:date="2024-08-29T18:47:00Z" w16du:dateUtc="2024-08-29T16:47:00Z">
                              <w:r w:rsidR="000741EB">
                                <w:rPr>
                                  <w:lang w:val="en-GB"/>
                                </w:rPr>
                                <w:t>Functional Electric Stimulation (FES)</w:t>
                              </w:r>
                              <w:r w:rsidR="000741EB">
                                <w:rPr>
                                  <w:lang w:val="en-GB"/>
                                </w:rPr>
                                <w:t xml:space="preserve"> </w:t>
                              </w:r>
                            </w:ins>
                            <w:r w:rsidRPr="00FC5E15">
                              <w:rPr>
                                <w:color w:val="000000" w:themeColor="text1"/>
                                <w:lang w:val="en-GB"/>
                              </w:rPr>
                              <w:t>s</w:t>
                            </w:r>
                            <w:r>
                              <w:rPr>
                                <w:color w:val="000000" w:themeColor="text1"/>
                                <w:lang w:val="en-GB"/>
                              </w:rPr>
                              <w:t>y</w:t>
                            </w:r>
                            <w:r w:rsidRPr="00FC5E15">
                              <w:rPr>
                                <w:color w:val="000000" w:themeColor="text1"/>
                                <w:lang w:val="en-GB"/>
                              </w:rPr>
                              <w:t>s</w:t>
                            </w:r>
                            <w:r>
                              <w:rPr>
                                <w:color w:val="000000" w:themeColor="text1"/>
                                <w:lang w:val="en-GB"/>
                              </w:rPr>
                              <w:t xml:space="preserve">tem, </w:t>
                            </w:r>
                            <w:r w:rsidRPr="00FC5E15">
                              <w:rPr>
                                <w:color w:val="000000" w:themeColor="text1"/>
                                <w:lang w:val="en-GB"/>
                              </w:rPr>
                              <w:t>s</w:t>
                            </w:r>
                            <w:r>
                              <w:rPr>
                                <w:color w:val="000000" w:themeColor="text1"/>
                                <w:lang w:val="en-GB"/>
                              </w:rPr>
                              <w:t xml:space="preserve">pecifically in conjunction with a </w:t>
                            </w:r>
                            <w:del w:id="31" w:author="Mel Visscher" w:date="2024-08-29T18:48:00Z" w16du:dateUtc="2024-08-29T16:48:00Z">
                              <w:r w:rsidDel="000741EB">
                                <w:rPr>
                                  <w:color w:val="000000" w:themeColor="text1"/>
                                  <w:lang w:val="en-GB"/>
                                </w:rPr>
                                <w:delText>BCI</w:delText>
                              </w:r>
                            </w:del>
                            <w:ins w:id="32" w:author="Mel Visscher" w:date="2024-08-29T18:48:00Z" w16du:dateUtc="2024-08-29T16:48:00Z">
                              <w:r w:rsidR="000741EB">
                                <w:rPr>
                                  <w:color w:val="000000" w:themeColor="text1"/>
                                  <w:lang w:val="en-GB"/>
                                </w:rPr>
                                <w:t>Brain-Computer Interface (BCI)</w:t>
                              </w:r>
                            </w:ins>
                            <w:r>
                              <w:rPr>
                                <w:color w:val="000000" w:themeColor="text1"/>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7B5A98" id="_x0000_t202" coordsize="21600,21600" o:spt="202" path="m,l,21600r21600,l21600,xe">
                <v:stroke joinstyle="miter"/>
                <v:path gradientshapeok="t" o:connecttype="rect"/>
              </v:shapetype>
              <v:shape id="Tekstvak 6" o:spid="_x0000_s1028" type="#_x0000_t202" style="position:absolute;margin-left:0;margin-top:15.35pt;width:474.75pt;height:69.7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" fillcolor="white [3201]" strokeweight=".5pt">
                <v:textbox>
                  <w:txbxContent>
                    <w:p w14:paraId="09AE3FE6" w14:textId="6510E7A3" w:rsidR="00DF7987" w:rsidRPr="001B3FC0" w:rsidRDefault="001B3FC0" w:rsidP="00C9457E">
                      <w:pPr>
                        <w:spacing w:after="0" w:line="276" w:lineRule="auto"/>
                        <w:rPr>
                          <w:lang w:val="en-GB"/>
                        </w:rPr>
                      </w:pPr>
                      <w:r w:rsidRPr="001B3FC0">
                        <w:rPr>
                          <w:lang w:val="en-GB"/>
                        </w:rPr>
                        <w:t>Get acquainted with working with a</w:t>
                      </w:r>
                      <w:r>
                        <w:rPr>
                          <w:lang w:val="en-GB"/>
                        </w:rPr>
                        <w:t xml:space="preserve">n </w:t>
                      </w:r>
                      <w:del w:id="33" w:author="Mel Visscher" w:date="2024-08-29T18:47:00Z" w16du:dateUtc="2024-08-29T16:47:00Z">
                        <w:r w:rsidRPr="001B3FC0" w:rsidDel="000741EB">
                          <w:rPr>
                            <w:lang w:val="en-GB"/>
                          </w:rPr>
                          <w:delText>FES</w:delText>
                        </w:r>
                        <w:r w:rsidDel="000741EB">
                          <w:rPr>
                            <w:lang w:val="en-GB"/>
                          </w:rPr>
                          <w:delText xml:space="preserve"> </w:delText>
                        </w:r>
                      </w:del>
                      <w:ins w:id="34" w:author="Mel Visscher" w:date="2024-08-29T18:47:00Z" w16du:dateUtc="2024-08-29T16:47:00Z">
                        <w:r w:rsidR="000741EB">
                          <w:rPr>
                            <w:lang w:val="en-GB"/>
                          </w:rPr>
                          <w:t>Functional Electric Stimulation (FES)</w:t>
                        </w:r>
                        <w:r w:rsidR="000741EB">
                          <w:rPr>
                            <w:lang w:val="en-GB"/>
                          </w:rPr>
                          <w:t xml:space="preserve"> </w:t>
                        </w:r>
                      </w:ins>
                      <w:r w:rsidRPr="00FC5E15">
                        <w:rPr>
                          <w:color w:val="000000" w:themeColor="text1"/>
                          <w:lang w:val="en-GB"/>
                        </w:rPr>
                        <w:t>s</w:t>
                      </w:r>
                      <w:r>
                        <w:rPr>
                          <w:color w:val="000000" w:themeColor="text1"/>
                          <w:lang w:val="en-GB"/>
                        </w:rPr>
                        <w:t>y</w:t>
                      </w:r>
                      <w:r w:rsidRPr="00FC5E15">
                        <w:rPr>
                          <w:color w:val="000000" w:themeColor="text1"/>
                          <w:lang w:val="en-GB"/>
                        </w:rPr>
                        <w:t>s</w:t>
                      </w:r>
                      <w:r>
                        <w:rPr>
                          <w:color w:val="000000" w:themeColor="text1"/>
                          <w:lang w:val="en-GB"/>
                        </w:rPr>
                        <w:t xml:space="preserve">tem, </w:t>
                      </w:r>
                      <w:r w:rsidRPr="00FC5E15">
                        <w:rPr>
                          <w:color w:val="000000" w:themeColor="text1"/>
                          <w:lang w:val="en-GB"/>
                        </w:rPr>
                        <w:t>s</w:t>
                      </w:r>
                      <w:r>
                        <w:rPr>
                          <w:color w:val="000000" w:themeColor="text1"/>
                          <w:lang w:val="en-GB"/>
                        </w:rPr>
                        <w:t xml:space="preserve">pecifically in conjunction with a </w:t>
                      </w:r>
                      <w:del w:id="35" w:author="Mel Visscher" w:date="2024-08-29T18:48:00Z" w16du:dateUtc="2024-08-29T16:48:00Z">
                        <w:r w:rsidDel="000741EB">
                          <w:rPr>
                            <w:color w:val="000000" w:themeColor="text1"/>
                            <w:lang w:val="en-GB"/>
                          </w:rPr>
                          <w:delText>BCI</w:delText>
                        </w:r>
                      </w:del>
                      <w:ins w:id="36" w:author="Mel Visscher" w:date="2024-08-29T18:48:00Z" w16du:dateUtc="2024-08-29T16:48:00Z">
                        <w:r w:rsidR="000741EB">
                          <w:rPr>
                            <w:color w:val="000000" w:themeColor="text1"/>
                            <w:lang w:val="en-GB"/>
                          </w:rPr>
                          <w:t>Brain-Computer Interface (BCI)</w:t>
                        </w:r>
                      </w:ins>
                      <w:r>
                        <w:rPr>
                          <w:color w:val="000000" w:themeColor="text1"/>
                          <w:lang w:val="en-GB"/>
                        </w:rPr>
                        <w:t xml:space="preserve">. </w:t>
                      </w:r>
                    </w:p>
                  </w:txbxContent>
                </v:textbox>
                <w10:wrap anchorx="margin"/>
              </v:shape>
            </w:pict>
          </mc:Fallback>
        </mc:AlternateContent>
      </w:r>
      <w:r w:rsidR="00886474" w:rsidRPr="00B4076A">
        <w:rPr>
          <w:lang w:val="en-GB"/>
        </w:rPr>
        <w:t>2</w:t>
      </w:r>
      <w:r w:rsidR="002B522B">
        <w:rPr>
          <w:vertAlign w:val="superscript"/>
          <w:lang w:val="en-GB"/>
        </w:rPr>
        <w:t>nd</w:t>
      </w:r>
      <w:r w:rsidR="00886474" w:rsidRPr="00B4076A">
        <w:rPr>
          <w:lang w:val="en-GB"/>
        </w:rPr>
        <w:t xml:space="preserve"> </w:t>
      </w:r>
      <w:r w:rsidR="00B4076A" w:rsidRPr="00B4076A">
        <w:rPr>
          <w:lang w:val="en-GB"/>
        </w:rPr>
        <w:t>Learning objective</w:t>
      </w:r>
    </w:p>
    <w:p w14:paraId="4A9CAD0E" w14:textId="0A672028" w:rsidR="00C9457E" w:rsidRPr="00B4076A" w:rsidRDefault="00C9457E" w:rsidP="00C9457E">
      <w:pPr>
        <w:spacing w:after="0" w:line="276" w:lineRule="auto"/>
        <w:rPr>
          <w:lang w:val="en-GB"/>
        </w:rPr>
      </w:pPr>
    </w:p>
    <w:p w14:paraId="508AE412" w14:textId="3FE0E381" w:rsidR="00886474" w:rsidRPr="00B4076A" w:rsidRDefault="00886474" w:rsidP="00C9457E">
      <w:pPr>
        <w:spacing w:after="0" w:line="276" w:lineRule="auto"/>
        <w:rPr>
          <w:lang w:val="en-GB"/>
        </w:rPr>
      </w:pPr>
      <w:r w:rsidRPr="00B4076A">
        <w:rPr>
          <w:lang w:val="en-GB"/>
        </w:rPr>
        <w:lastRenderedPageBreak/>
        <w:t>3</w:t>
      </w:r>
      <w:r w:rsidR="002B522B">
        <w:rPr>
          <w:vertAlign w:val="superscript"/>
          <w:lang w:val="en-GB"/>
        </w:rPr>
        <w:t>rd</w:t>
      </w:r>
      <w:r w:rsidRPr="00B4076A">
        <w:rPr>
          <w:lang w:val="en-GB"/>
        </w:rPr>
        <w:t xml:space="preserve"> </w:t>
      </w:r>
      <w:r w:rsidR="00B4076A" w:rsidRPr="00B4076A">
        <w:rPr>
          <w:lang w:val="en-GB"/>
        </w:rPr>
        <w:t>Learning objective</w:t>
      </w:r>
      <w:r w:rsidRPr="00B4076A">
        <w:rPr>
          <w:lang w:val="en-GB"/>
        </w:rPr>
        <w:t xml:space="preserve"> (option</w:t>
      </w:r>
      <w:r w:rsidR="00B4076A" w:rsidRPr="00B4076A">
        <w:rPr>
          <w:lang w:val="en-GB"/>
        </w:rPr>
        <w:t>a</w:t>
      </w:r>
      <w:r w:rsidRPr="00B4076A">
        <w:rPr>
          <w:lang w:val="en-GB"/>
        </w:rPr>
        <w:t>l)</w:t>
      </w:r>
    </w:p>
    <w:p w14:paraId="62763B1F" w14:textId="77777777" w:rsidR="00637126" w:rsidRDefault="00C9457E" w:rsidP="00637126">
      <w:pPr>
        <w:rPr>
          <w:b/>
          <w:bCs/>
          <w:color w:val="8EAADB" w:themeColor="accent1" w:themeTint="99"/>
          <w:sz w:val="32"/>
          <w:szCs w:val="32"/>
          <w:lang w:val="en-GB"/>
        </w:rPr>
      </w:pPr>
      <w:r w:rsidRPr="00B4076A">
        <w:rPr>
          <w:noProof/>
          <w:lang w:val="en-GB"/>
        </w:rPr>
        <mc:AlternateContent>
          <mc:Choice Requires="wps">
            <w:drawing>
              <wp:anchor distT="0" distB="0" distL="114300" distR="114300" simplePos="0" relativeHeight="251666432" behindDoc="0" locked="0" layoutInCell="1" allowOverlap="1" wp14:anchorId="1242D304" wp14:editId="28A605FD">
                <wp:simplePos x="0" y="0"/>
                <wp:positionH relativeFrom="margin">
                  <wp:posOffset>0</wp:posOffset>
                </wp:positionH>
                <wp:positionV relativeFrom="paragraph">
                  <wp:posOffset>-635</wp:posOffset>
                </wp:positionV>
                <wp:extent cx="6029325" cy="885825"/>
                <wp:effectExtent l="0" t="0" r="28575" b="28575"/>
                <wp:wrapNone/>
                <wp:docPr id="7" name="Tekstvak 7"/>
                <wp:cNvGraphicFramePr/>
                <a:graphic xmlns:a="http://schemas.openxmlformats.org/drawingml/2006/main">
                  <a:graphicData uri="http://schemas.microsoft.com/office/word/2010/wordprocessingShape">
                    <wps:wsp>
                      <wps:cNvSpPr txBox="1"/>
                      <wps:spPr>
                        <a:xfrm>
                          <a:off x="0" y="0"/>
                          <a:ext cx="6029325" cy="885825"/>
                        </a:xfrm>
                        <a:prstGeom prst="rect">
                          <a:avLst/>
                        </a:prstGeom>
                        <a:solidFill>
                          <a:schemeClr val="lt1"/>
                        </a:solidFill>
                        <a:ln w="6350">
                          <a:solidFill>
                            <a:prstClr val="black"/>
                          </a:solidFill>
                        </a:ln>
                      </wps:spPr>
                      <wps:txbx>
                        <w:txbxContent>
                          <w:p w14:paraId="21B9DCAB" w14:textId="7B19077B" w:rsidR="00DF7987" w:rsidRPr="001B3FC0" w:rsidRDefault="001B3FC0" w:rsidP="00C9457E">
                            <w:pPr>
                              <w:spacing w:after="0" w:line="276" w:lineRule="auto"/>
                              <w:rPr>
                                <w:lang w:val="en-GB"/>
                              </w:rPr>
                            </w:pPr>
                            <w:r w:rsidRPr="001B3FC0">
                              <w:rPr>
                                <w:lang w:val="en-GB"/>
                              </w:rPr>
                              <w:t xml:space="preserve">Get experience in writing a </w:t>
                            </w:r>
                            <w:r w:rsidRPr="00FC5E15">
                              <w:rPr>
                                <w:color w:val="000000" w:themeColor="text1"/>
                                <w:lang w:val="en-GB"/>
                              </w:rPr>
                              <w:t>s</w:t>
                            </w:r>
                            <w:r>
                              <w:rPr>
                                <w:color w:val="000000" w:themeColor="text1"/>
                                <w:lang w:val="en-GB"/>
                              </w:rPr>
                              <w:t xml:space="preserve">cientific article </w:t>
                            </w:r>
                            <w:r w:rsidR="00892DAF">
                              <w:rPr>
                                <w:color w:val="000000" w:themeColor="text1"/>
                                <w:lang w:val="en-GB"/>
                              </w:rPr>
                              <w:t xml:space="preserve">and generally working </w:t>
                            </w:r>
                            <w:r>
                              <w:rPr>
                                <w:color w:val="000000" w:themeColor="text1"/>
                                <w:lang w:val="en-GB"/>
                              </w:rPr>
                              <w:t>on the inter</w:t>
                            </w:r>
                            <w:r w:rsidRPr="00FC5E15">
                              <w:rPr>
                                <w:color w:val="000000" w:themeColor="text1"/>
                                <w:lang w:val="en-GB"/>
                              </w:rPr>
                              <w:t>s</w:t>
                            </w:r>
                            <w:r>
                              <w:rPr>
                                <w:color w:val="000000" w:themeColor="text1"/>
                                <w:lang w:val="en-GB"/>
                              </w:rPr>
                              <w:t xml:space="preserve">ection of engineering and medicine.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2D304" id="Tekstvak 7" o:spid="_x0000_s1029" type="#_x0000_t202" style="position:absolute;margin-left:0;margin-top:-.05pt;width:474.75pt;height:69.7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" fillcolor="white [3201]" strokeweight=".5pt">
                <v:textbox>
                  <w:txbxContent>
                    <w:p w14:paraId="21B9DCAB" w14:textId="7B19077B" w:rsidR="00DF7987" w:rsidRPr="001B3FC0" w:rsidRDefault="001B3FC0" w:rsidP="00C9457E">
                      <w:pPr>
                        <w:spacing w:after="0" w:line="276" w:lineRule="auto"/>
                        <w:rPr>
                          <w:lang w:val="en-GB"/>
                        </w:rPr>
                      </w:pPr>
                      <w:r w:rsidRPr="001B3FC0">
                        <w:rPr>
                          <w:lang w:val="en-GB"/>
                        </w:rPr>
                        <w:t xml:space="preserve">Get experience in writing a </w:t>
                      </w:r>
                      <w:r w:rsidRPr="00FC5E15">
                        <w:rPr>
                          <w:color w:val="000000" w:themeColor="text1"/>
                          <w:lang w:val="en-GB"/>
                        </w:rPr>
                        <w:t>s</w:t>
                      </w:r>
                      <w:r>
                        <w:rPr>
                          <w:color w:val="000000" w:themeColor="text1"/>
                          <w:lang w:val="en-GB"/>
                        </w:rPr>
                        <w:t xml:space="preserve">cientific article </w:t>
                      </w:r>
                      <w:r w:rsidR="00892DAF">
                        <w:rPr>
                          <w:color w:val="000000" w:themeColor="text1"/>
                          <w:lang w:val="en-GB"/>
                        </w:rPr>
                        <w:t xml:space="preserve">and generally working </w:t>
                      </w:r>
                      <w:r>
                        <w:rPr>
                          <w:color w:val="000000" w:themeColor="text1"/>
                          <w:lang w:val="en-GB"/>
                        </w:rPr>
                        <w:t>on the inter</w:t>
                      </w:r>
                      <w:r w:rsidRPr="00FC5E15">
                        <w:rPr>
                          <w:color w:val="000000" w:themeColor="text1"/>
                          <w:lang w:val="en-GB"/>
                        </w:rPr>
                        <w:t>s</w:t>
                      </w:r>
                      <w:r>
                        <w:rPr>
                          <w:color w:val="000000" w:themeColor="text1"/>
                          <w:lang w:val="en-GB"/>
                        </w:rPr>
                        <w:t xml:space="preserve">ection of engineering and medicine. </w:t>
                      </w:r>
                    </w:p>
                  </w:txbxContent>
                </v:textbox>
                <w10:wrap anchorx="margin"/>
              </v:shape>
            </w:pict>
          </mc:Fallback>
        </mc:AlternateContent>
      </w:r>
    </w:p>
    <w:p w14:paraId="2AA2BF56" w14:textId="77777777" w:rsidR="00637126" w:rsidRDefault="00637126" w:rsidP="00637126">
      <w:pPr>
        <w:rPr>
          <w:b/>
          <w:bCs/>
          <w:color w:val="8EAADB" w:themeColor="accent1" w:themeTint="99"/>
          <w:sz w:val="32"/>
          <w:szCs w:val="32"/>
          <w:lang w:val="en-GB"/>
        </w:rPr>
      </w:pPr>
    </w:p>
    <w:p w14:paraId="670919E3" w14:textId="77777777" w:rsidR="00637126" w:rsidRDefault="00637126" w:rsidP="00637126">
      <w:pPr>
        <w:rPr>
          <w:b/>
          <w:bCs/>
          <w:color w:val="8EAADB" w:themeColor="accent1" w:themeTint="99"/>
          <w:sz w:val="32"/>
          <w:szCs w:val="32"/>
          <w:lang w:val="en-GB"/>
        </w:rPr>
      </w:pPr>
    </w:p>
    <w:p w14:paraId="226D7B50" w14:textId="40931E95" w:rsidR="00886474" w:rsidRPr="00637126" w:rsidRDefault="00886474" w:rsidP="00637126">
      <w:pPr>
        <w:rPr>
          <w:lang w:val="en-GB"/>
        </w:rPr>
      </w:pPr>
      <w:r w:rsidRPr="002C3157">
        <w:rPr>
          <w:b/>
          <w:bCs/>
          <w:color w:val="8EAADB" w:themeColor="accent1" w:themeTint="99"/>
          <w:sz w:val="32"/>
          <w:szCs w:val="32"/>
          <w:lang w:val="en-GB"/>
        </w:rPr>
        <w:t>Project</w:t>
      </w:r>
      <w:r w:rsidR="00515053" w:rsidRPr="002C3157">
        <w:rPr>
          <w:b/>
          <w:bCs/>
          <w:color w:val="8EAADB" w:themeColor="accent1" w:themeTint="99"/>
          <w:sz w:val="32"/>
          <w:szCs w:val="32"/>
          <w:lang w:val="en-GB"/>
        </w:rPr>
        <w:t xml:space="preserve"> outline</w:t>
      </w:r>
    </w:p>
    <w:p w14:paraId="5D206575" w14:textId="6D3EE7A1" w:rsidR="00886474" w:rsidRPr="002C3157" w:rsidRDefault="00886474" w:rsidP="00DF7987">
      <w:pPr>
        <w:spacing w:after="0" w:line="276" w:lineRule="auto"/>
        <w:rPr>
          <w:lang w:val="en-GB"/>
        </w:rPr>
      </w:pPr>
      <w:r w:rsidRPr="002C3157">
        <w:rPr>
          <w:lang w:val="en-GB"/>
        </w:rPr>
        <w:t>(</w:t>
      </w:r>
      <w:r w:rsidR="00515053" w:rsidRPr="002C3157">
        <w:rPr>
          <w:lang w:val="en-GB"/>
        </w:rPr>
        <w:t>see also steps and tips on Brightspace</w:t>
      </w:r>
      <w:r w:rsidRPr="002C3157">
        <w:rPr>
          <w:lang w:val="en-GB"/>
        </w:rPr>
        <w:t>)</w:t>
      </w:r>
    </w:p>
    <w:p w14:paraId="1F321D53" w14:textId="77777777" w:rsidR="00DF7987" w:rsidRPr="002C3157" w:rsidRDefault="00DF7987" w:rsidP="00DF7987">
      <w:pPr>
        <w:spacing w:after="0" w:line="276" w:lineRule="auto"/>
        <w:rPr>
          <w:sz w:val="28"/>
          <w:szCs w:val="28"/>
          <w:lang w:val="en-GB"/>
        </w:rPr>
      </w:pPr>
      <w:bookmarkStart w:id="37" w:name="_Hlk86822290"/>
    </w:p>
    <w:p w14:paraId="3EE11897" w14:textId="7AA9BB40" w:rsidR="00427157" w:rsidRPr="002C3157" w:rsidRDefault="00515053" w:rsidP="00DF7987">
      <w:pPr>
        <w:spacing w:after="0" w:line="276" w:lineRule="auto"/>
        <w:rPr>
          <w:b/>
          <w:bCs/>
          <w:color w:val="8EAADB" w:themeColor="accent1" w:themeTint="99"/>
          <w:sz w:val="28"/>
          <w:szCs w:val="28"/>
          <w:lang w:val="en-GB"/>
        </w:rPr>
      </w:pPr>
      <w:r w:rsidRPr="002C3157">
        <w:rPr>
          <w:b/>
          <w:bCs/>
          <w:color w:val="8EAADB" w:themeColor="accent1" w:themeTint="99"/>
          <w:sz w:val="28"/>
          <w:szCs w:val="28"/>
          <w:lang w:val="en-GB"/>
        </w:rPr>
        <w:t>Background</w:t>
      </w:r>
      <w:r w:rsidR="00901541">
        <w:rPr>
          <w:b/>
          <w:bCs/>
          <w:color w:val="8EAADB" w:themeColor="accent1" w:themeTint="99"/>
          <w:sz w:val="28"/>
          <w:szCs w:val="28"/>
          <w:lang w:val="en-GB"/>
        </w:rPr>
        <w:t xml:space="preserve"> </w:t>
      </w:r>
      <w:r w:rsidR="009F7747">
        <w:rPr>
          <w:b/>
          <w:bCs/>
          <w:color w:val="8EAADB" w:themeColor="accent1" w:themeTint="99"/>
          <w:sz w:val="28"/>
          <w:szCs w:val="28"/>
          <w:lang w:val="en-GB"/>
        </w:rPr>
        <w:t>and</w:t>
      </w:r>
      <w:r w:rsidR="00901541">
        <w:rPr>
          <w:b/>
          <w:bCs/>
          <w:color w:val="8EAADB" w:themeColor="accent1" w:themeTint="99"/>
          <w:sz w:val="28"/>
          <w:szCs w:val="28"/>
          <w:lang w:val="en-GB"/>
        </w:rPr>
        <w:t xml:space="preserve"> </w:t>
      </w:r>
      <w:r w:rsidR="00386F53">
        <w:rPr>
          <w:b/>
          <w:bCs/>
          <w:color w:val="8EAADB" w:themeColor="accent1" w:themeTint="99"/>
          <w:sz w:val="28"/>
          <w:szCs w:val="28"/>
          <w:lang w:val="en-GB"/>
        </w:rPr>
        <w:t>goal of the study</w:t>
      </w:r>
    </w:p>
    <w:p w14:paraId="13FBA2FE" w14:textId="761CD624" w:rsidR="001B3FC0" w:rsidRDefault="00892DAF" w:rsidP="00DF7987">
      <w:pPr>
        <w:spacing w:after="0" w:line="276" w:lineRule="auto"/>
        <w:rPr>
          <w:color w:val="000000" w:themeColor="text1"/>
          <w:lang w:val="en-GB"/>
        </w:rPr>
      </w:pPr>
      <w:r>
        <w:rPr>
          <w:color w:val="000000" w:themeColor="text1"/>
          <w:lang w:val="en-GB"/>
        </w:rPr>
        <w:t>T</w:t>
      </w:r>
      <w:r w:rsidR="00743F84">
        <w:rPr>
          <w:color w:val="000000" w:themeColor="text1"/>
          <w:lang w:val="en-GB"/>
        </w:rPr>
        <w:t>he ability to walk i</w:t>
      </w:r>
      <w:r w:rsidR="00743F84" w:rsidRPr="00FC5E15">
        <w:rPr>
          <w:color w:val="000000" w:themeColor="text1"/>
          <w:lang w:val="en-GB"/>
        </w:rPr>
        <w:t>s</w:t>
      </w:r>
      <w:r w:rsidR="00743F84">
        <w:rPr>
          <w:color w:val="000000" w:themeColor="text1"/>
          <w:lang w:val="en-GB"/>
        </w:rPr>
        <w:t xml:space="preserve"> one of mo</w:t>
      </w:r>
      <w:r w:rsidR="00743F84" w:rsidRPr="00FC5E15">
        <w:rPr>
          <w:color w:val="000000" w:themeColor="text1"/>
          <w:lang w:val="en-GB"/>
        </w:rPr>
        <w:t>s</w:t>
      </w:r>
      <w:r w:rsidR="00743F84">
        <w:rPr>
          <w:color w:val="000000" w:themeColor="text1"/>
          <w:lang w:val="en-GB"/>
        </w:rPr>
        <w:t>t important function</w:t>
      </w:r>
      <w:r w:rsidR="00743F84" w:rsidRPr="00FC5E15">
        <w:rPr>
          <w:color w:val="000000" w:themeColor="text1"/>
          <w:lang w:val="en-GB"/>
        </w:rPr>
        <w:t>s</w:t>
      </w:r>
      <w:r w:rsidR="00743F84">
        <w:rPr>
          <w:color w:val="000000" w:themeColor="text1"/>
          <w:lang w:val="en-GB"/>
        </w:rPr>
        <w:t xml:space="preserve"> to en</w:t>
      </w:r>
      <w:r w:rsidR="00743F84" w:rsidRPr="00FC5E15">
        <w:rPr>
          <w:color w:val="000000" w:themeColor="text1"/>
          <w:lang w:val="en-GB"/>
        </w:rPr>
        <w:t>s</w:t>
      </w:r>
      <w:r w:rsidR="00743F84">
        <w:rPr>
          <w:color w:val="000000" w:themeColor="text1"/>
          <w:lang w:val="en-GB"/>
        </w:rPr>
        <w:t>ure per</w:t>
      </w:r>
      <w:r w:rsidR="00743F84" w:rsidRPr="00FC5E15">
        <w:rPr>
          <w:color w:val="000000" w:themeColor="text1"/>
          <w:lang w:val="en-GB"/>
        </w:rPr>
        <w:t>s</w:t>
      </w:r>
      <w:r w:rsidR="00743F84">
        <w:rPr>
          <w:color w:val="000000" w:themeColor="text1"/>
          <w:lang w:val="en-GB"/>
        </w:rPr>
        <w:t xml:space="preserve">onal autonomy and </w:t>
      </w:r>
      <w:r w:rsidR="00743F84" w:rsidRPr="00FC5E15">
        <w:rPr>
          <w:color w:val="000000" w:themeColor="text1"/>
          <w:lang w:val="en-GB"/>
        </w:rPr>
        <w:t>s</w:t>
      </w:r>
      <w:r w:rsidR="00743F84">
        <w:rPr>
          <w:color w:val="000000" w:themeColor="text1"/>
          <w:lang w:val="en-GB"/>
        </w:rPr>
        <w:t>ocial inclu</w:t>
      </w:r>
      <w:r w:rsidR="00743F84" w:rsidRPr="00FC5E15">
        <w:rPr>
          <w:color w:val="000000" w:themeColor="text1"/>
          <w:lang w:val="en-GB"/>
        </w:rPr>
        <w:t>s</w:t>
      </w:r>
      <w:r w:rsidR="00743F84">
        <w:rPr>
          <w:color w:val="000000" w:themeColor="text1"/>
          <w:lang w:val="en-GB"/>
        </w:rPr>
        <w:t>ion.</w:t>
      </w:r>
      <w:r w:rsidR="0097212C">
        <w:rPr>
          <w:color w:val="000000" w:themeColor="text1"/>
          <w:lang w:val="en-GB"/>
        </w:rPr>
        <w:t xml:space="preserve"> (De </w:t>
      </w:r>
      <w:proofErr w:type="spellStart"/>
      <w:r w:rsidR="0097212C">
        <w:rPr>
          <w:color w:val="000000" w:themeColor="text1"/>
          <w:lang w:val="en-GB"/>
        </w:rPr>
        <w:t>Rooij</w:t>
      </w:r>
      <w:proofErr w:type="spellEnd"/>
      <w:r w:rsidR="0097212C">
        <w:rPr>
          <w:color w:val="000000" w:themeColor="text1"/>
          <w:lang w:val="en-GB"/>
        </w:rPr>
        <w:t>, I.J.M. et al., 2021)</w:t>
      </w:r>
      <w:r w:rsidR="00743F84">
        <w:rPr>
          <w:color w:val="000000" w:themeColor="text1"/>
          <w:lang w:val="en-GB"/>
        </w:rPr>
        <w:t xml:space="preserve"> While the variou</w:t>
      </w:r>
      <w:r w:rsidR="00743F84" w:rsidRPr="00FC5E15">
        <w:rPr>
          <w:color w:val="000000" w:themeColor="text1"/>
          <w:lang w:val="en-GB"/>
        </w:rPr>
        <w:t>s</w:t>
      </w:r>
      <w:r w:rsidR="00743F84">
        <w:rPr>
          <w:color w:val="000000" w:themeColor="text1"/>
          <w:lang w:val="en-GB"/>
        </w:rPr>
        <w:t xml:space="preserve"> aetiologie</w:t>
      </w:r>
      <w:r w:rsidR="00743F84" w:rsidRPr="00FC5E15">
        <w:rPr>
          <w:color w:val="000000" w:themeColor="text1"/>
          <w:lang w:val="en-GB"/>
        </w:rPr>
        <w:t>s</w:t>
      </w:r>
      <w:r w:rsidR="00743F84">
        <w:rPr>
          <w:color w:val="000000" w:themeColor="text1"/>
          <w:lang w:val="en-GB"/>
        </w:rPr>
        <w:t xml:space="preserve"> are legion, the </w:t>
      </w:r>
      <w:r w:rsidR="00743F84" w:rsidRPr="00FC5E15">
        <w:rPr>
          <w:color w:val="000000" w:themeColor="text1"/>
          <w:lang w:val="en-GB"/>
        </w:rPr>
        <w:t>s</w:t>
      </w:r>
      <w:r w:rsidR="00743F84">
        <w:rPr>
          <w:color w:val="000000" w:themeColor="text1"/>
          <w:lang w:val="en-GB"/>
        </w:rPr>
        <w:t xml:space="preserve">ingular impact on </w:t>
      </w:r>
      <w:del w:id="38" w:author="Mel Visscher" w:date="2024-08-29T18:48:00Z" w16du:dateUtc="2024-08-29T16:48:00Z">
        <w:r w:rsidR="00743F84" w:rsidDel="000741EB">
          <w:rPr>
            <w:color w:val="000000" w:themeColor="text1"/>
            <w:lang w:val="en-GB"/>
          </w:rPr>
          <w:delText xml:space="preserve">QoL </w:delText>
        </w:r>
      </w:del>
      <w:ins w:id="39" w:author="Mel Visscher" w:date="2024-08-29T18:48:00Z" w16du:dateUtc="2024-08-29T16:48:00Z">
        <w:r w:rsidR="000741EB">
          <w:rPr>
            <w:color w:val="000000" w:themeColor="text1"/>
            <w:lang w:val="en-GB"/>
          </w:rPr>
          <w:t>Quality of Life</w:t>
        </w:r>
        <w:r w:rsidR="000741EB">
          <w:rPr>
            <w:color w:val="000000" w:themeColor="text1"/>
            <w:lang w:val="en-GB"/>
          </w:rPr>
          <w:t xml:space="preserve"> </w:t>
        </w:r>
      </w:ins>
      <w:r w:rsidR="00743F84">
        <w:rPr>
          <w:color w:val="000000" w:themeColor="text1"/>
          <w:lang w:val="en-GB"/>
        </w:rPr>
        <w:t xml:space="preserve">and autonomy in </w:t>
      </w:r>
      <w:del w:id="40" w:author="Mel Visscher" w:date="2024-08-29T18:48:00Z" w16du:dateUtc="2024-08-29T16:48:00Z">
        <w:r w:rsidR="00743F84" w:rsidDel="000741EB">
          <w:rPr>
            <w:color w:val="000000" w:themeColor="text1"/>
            <w:lang w:val="en-GB"/>
          </w:rPr>
          <w:delText xml:space="preserve">ADL </w:delText>
        </w:r>
      </w:del>
      <w:ins w:id="41" w:author="Mel Visscher" w:date="2024-08-29T18:48:00Z" w16du:dateUtc="2024-08-29T16:48:00Z">
        <w:r w:rsidR="000741EB">
          <w:rPr>
            <w:color w:val="000000" w:themeColor="text1"/>
            <w:lang w:val="en-GB"/>
          </w:rPr>
          <w:t>Activities of Daily Living (ADL)</w:t>
        </w:r>
        <w:r w:rsidR="000741EB">
          <w:rPr>
            <w:color w:val="000000" w:themeColor="text1"/>
            <w:lang w:val="en-GB"/>
          </w:rPr>
          <w:t xml:space="preserve"> </w:t>
        </w:r>
      </w:ins>
      <w:r w:rsidR="00743F84">
        <w:rPr>
          <w:color w:val="000000" w:themeColor="text1"/>
          <w:lang w:val="en-GB"/>
        </w:rPr>
        <w:t>i</w:t>
      </w:r>
      <w:r w:rsidR="00743F84" w:rsidRPr="00FC5E15">
        <w:rPr>
          <w:color w:val="000000" w:themeColor="text1"/>
          <w:lang w:val="en-GB"/>
        </w:rPr>
        <w:t>s</w:t>
      </w:r>
      <w:r w:rsidR="00743F84">
        <w:rPr>
          <w:color w:val="000000" w:themeColor="text1"/>
          <w:lang w:val="en-GB"/>
        </w:rPr>
        <w:t xml:space="preserve"> undeniable. </w:t>
      </w:r>
      <w:r w:rsidR="00460E8A">
        <w:rPr>
          <w:color w:val="000000" w:themeColor="text1"/>
          <w:lang w:val="en-GB"/>
        </w:rPr>
        <w:t>(Jaewon, M. et al., 2023)</w:t>
      </w:r>
    </w:p>
    <w:p w14:paraId="033E984C" w14:textId="2C118D68" w:rsidR="00743F84" w:rsidRDefault="00892DAF" w:rsidP="00DF7987">
      <w:pPr>
        <w:spacing w:after="0" w:line="276" w:lineRule="auto"/>
        <w:rPr>
          <w:color w:val="000000" w:themeColor="text1"/>
          <w:lang w:val="en-GB"/>
        </w:rPr>
      </w:pPr>
      <w:r>
        <w:rPr>
          <w:color w:val="000000" w:themeColor="text1"/>
          <w:lang w:val="en-GB"/>
        </w:rPr>
        <w:t>V</w:t>
      </w:r>
      <w:r w:rsidR="00743F84">
        <w:rPr>
          <w:color w:val="000000" w:themeColor="text1"/>
          <w:lang w:val="en-GB"/>
        </w:rPr>
        <w:t>ariou</w:t>
      </w:r>
      <w:r w:rsidR="00743F84" w:rsidRPr="00FC5E15">
        <w:rPr>
          <w:color w:val="000000" w:themeColor="text1"/>
          <w:lang w:val="en-GB"/>
        </w:rPr>
        <w:t>s</w:t>
      </w:r>
      <w:r w:rsidR="00743F84">
        <w:rPr>
          <w:color w:val="000000" w:themeColor="text1"/>
          <w:lang w:val="en-GB"/>
        </w:rPr>
        <w:t xml:space="preserve"> high-tech </w:t>
      </w:r>
      <w:r w:rsidR="00743F84" w:rsidRPr="00FC5E15">
        <w:rPr>
          <w:color w:val="000000" w:themeColor="text1"/>
          <w:lang w:val="en-GB"/>
        </w:rPr>
        <w:t>s</w:t>
      </w:r>
      <w:r w:rsidR="00743F84">
        <w:rPr>
          <w:color w:val="000000" w:themeColor="text1"/>
          <w:lang w:val="en-GB"/>
        </w:rPr>
        <w:t>olution</w:t>
      </w:r>
      <w:r w:rsidR="00743F84" w:rsidRPr="00FC5E15">
        <w:rPr>
          <w:color w:val="000000" w:themeColor="text1"/>
          <w:lang w:val="en-GB"/>
        </w:rPr>
        <w:t>s</w:t>
      </w:r>
      <w:r w:rsidR="00743F84">
        <w:rPr>
          <w:color w:val="000000" w:themeColor="text1"/>
          <w:lang w:val="en-GB"/>
        </w:rPr>
        <w:t xml:space="preserve"> </w:t>
      </w:r>
      <w:r w:rsidR="00743F84" w:rsidRPr="00FC5E15">
        <w:rPr>
          <w:color w:val="000000" w:themeColor="text1"/>
          <w:lang w:val="en-GB"/>
        </w:rPr>
        <w:t>s</w:t>
      </w:r>
      <w:r w:rsidR="00743F84">
        <w:rPr>
          <w:color w:val="000000" w:themeColor="text1"/>
          <w:lang w:val="en-GB"/>
        </w:rPr>
        <w:t>uch a</w:t>
      </w:r>
      <w:r w:rsidR="00743F84" w:rsidRPr="00FC5E15">
        <w:rPr>
          <w:color w:val="000000" w:themeColor="text1"/>
          <w:lang w:val="en-GB"/>
        </w:rPr>
        <w:t>s</w:t>
      </w:r>
      <w:r w:rsidR="00743F84">
        <w:rPr>
          <w:color w:val="000000" w:themeColor="text1"/>
          <w:lang w:val="en-GB"/>
        </w:rPr>
        <w:t xml:space="preserve"> exo</w:t>
      </w:r>
      <w:r w:rsidR="00743F84" w:rsidRPr="00FC5E15">
        <w:rPr>
          <w:color w:val="000000" w:themeColor="text1"/>
          <w:lang w:val="en-GB"/>
        </w:rPr>
        <w:t>s</w:t>
      </w:r>
      <w:r w:rsidR="00743F84">
        <w:rPr>
          <w:color w:val="000000" w:themeColor="text1"/>
          <w:lang w:val="en-GB"/>
        </w:rPr>
        <w:t>keleton</w:t>
      </w:r>
      <w:r w:rsidR="00743F84" w:rsidRPr="00FC5E15">
        <w:rPr>
          <w:color w:val="000000" w:themeColor="text1"/>
          <w:lang w:val="en-GB"/>
        </w:rPr>
        <w:t>s</w:t>
      </w:r>
      <w:r w:rsidR="00743F84">
        <w:rPr>
          <w:color w:val="000000" w:themeColor="text1"/>
          <w:lang w:val="en-GB"/>
        </w:rPr>
        <w:t xml:space="preserve"> have been attempted in order to give tetra- or paraplegic</w:t>
      </w:r>
      <w:r w:rsidR="00743F84" w:rsidRPr="00FC5E15">
        <w:rPr>
          <w:color w:val="000000" w:themeColor="text1"/>
          <w:lang w:val="en-GB"/>
        </w:rPr>
        <w:t>s</w:t>
      </w:r>
      <w:r w:rsidR="00743F84">
        <w:rPr>
          <w:color w:val="000000" w:themeColor="text1"/>
          <w:lang w:val="en-GB"/>
        </w:rPr>
        <w:t xml:space="preserve"> their ability to walk back. Many of the</w:t>
      </w:r>
      <w:r w:rsidR="00743F84" w:rsidRPr="00FC5E15">
        <w:rPr>
          <w:color w:val="000000" w:themeColor="text1"/>
          <w:lang w:val="en-GB"/>
        </w:rPr>
        <w:t>s</w:t>
      </w:r>
      <w:r w:rsidR="00743F84">
        <w:rPr>
          <w:color w:val="000000" w:themeColor="text1"/>
          <w:lang w:val="en-GB"/>
        </w:rPr>
        <w:t xml:space="preserve">e </w:t>
      </w:r>
      <w:r w:rsidR="00743F84" w:rsidRPr="00FC5E15">
        <w:rPr>
          <w:color w:val="000000" w:themeColor="text1"/>
          <w:lang w:val="en-GB"/>
        </w:rPr>
        <w:t>s</w:t>
      </w:r>
      <w:r w:rsidR="00743F84">
        <w:rPr>
          <w:color w:val="000000" w:themeColor="text1"/>
          <w:lang w:val="en-GB"/>
        </w:rPr>
        <w:t>olution</w:t>
      </w:r>
      <w:r w:rsidR="00743F84" w:rsidRPr="00FC5E15">
        <w:rPr>
          <w:color w:val="000000" w:themeColor="text1"/>
          <w:lang w:val="en-GB"/>
        </w:rPr>
        <w:t>s</w:t>
      </w:r>
      <w:r w:rsidR="00743F84">
        <w:rPr>
          <w:color w:val="000000" w:themeColor="text1"/>
          <w:lang w:val="en-GB"/>
        </w:rPr>
        <w:t xml:space="preserve"> however, have their drawback</w:t>
      </w:r>
      <w:r w:rsidR="00743F84" w:rsidRPr="00FC5E15">
        <w:rPr>
          <w:color w:val="000000" w:themeColor="text1"/>
          <w:lang w:val="en-GB"/>
        </w:rPr>
        <w:t>s</w:t>
      </w:r>
      <w:r w:rsidR="00743F84">
        <w:rPr>
          <w:color w:val="000000" w:themeColor="text1"/>
          <w:lang w:val="en-GB"/>
        </w:rPr>
        <w:t xml:space="preserve"> a</w:t>
      </w:r>
      <w:r w:rsidR="00743F84" w:rsidRPr="00FC5E15">
        <w:rPr>
          <w:color w:val="000000" w:themeColor="text1"/>
          <w:lang w:val="en-GB"/>
        </w:rPr>
        <w:t>s</w:t>
      </w:r>
      <w:r w:rsidR="00743F84">
        <w:rPr>
          <w:color w:val="000000" w:themeColor="text1"/>
          <w:lang w:val="en-GB"/>
        </w:rPr>
        <w:t xml:space="preserve"> they are often in</w:t>
      </w:r>
      <w:r w:rsidR="00743F84" w:rsidRPr="00FC5E15">
        <w:rPr>
          <w:color w:val="000000" w:themeColor="text1"/>
          <w:lang w:val="en-GB"/>
        </w:rPr>
        <w:t>s</w:t>
      </w:r>
      <w:r w:rsidR="00743F84">
        <w:rPr>
          <w:color w:val="000000" w:themeColor="text1"/>
          <w:lang w:val="en-GB"/>
        </w:rPr>
        <w:t>ufficient to u</w:t>
      </w:r>
      <w:r w:rsidR="00743F84" w:rsidRPr="00FC5E15">
        <w:rPr>
          <w:color w:val="000000" w:themeColor="text1"/>
          <w:lang w:val="en-GB"/>
        </w:rPr>
        <w:t>s</w:t>
      </w:r>
      <w:r w:rsidR="00743F84">
        <w:rPr>
          <w:color w:val="000000" w:themeColor="text1"/>
          <w:lang w:val="en-GB"/>
        </w:rPr>
        <w:t>e in daily life, at lea</w:t>
      </w:r>
      <w:r w:rsidR="00743F84" w:rsidRPr="00FC5E15">
        <w:rPr>
          <w:color w:val="000000" w:themeColor="text1"/>
          <w:lang w:val="en-GB"/>
        </w:rPr>
        <w:t>s</w:t>
      </w:r>
      <w:r w:rsidR="00743F84">
        <w:rPr>
          <w:color w:val="000000" w:themeColor="text1"/>
          <w:lang w:val="en-GB"/>
        </w:rPr>
        <w:t>t in part becau</w:t>
      </w:r>
      <w:r w:rsidR="00743F84" w:rsidRPr="00FC5E15">
        <w:rPr>
          <w:color w:val="000000" w:themeColor="text1"/>
          <w:lang w:val="en-GB"/>
        </w:rPr>
        <w:t>s</w:t>
      </w:r>
      <w:r w:rsidR="00743F84">
        <w:rPr>
          <w:color w:val="000000" w:themeColor="text1"/>
          <w:lang w:val="en-GB"/>
        </w:rPr>
        <w:t>e of the u</w:t>
      </w:r>
      <w:r w:rsidR="00743F84" w:rsidRPr="00FC5E15">
        <w:rPr>
          <w:color w:val="000000" w:themeColor="text1"/>
          <w:lang w:val="en-GB"/>
        </w:rPr>
        <w:t>s</w:t>
      </w:r>
      <w:r w:rsidR="00743F84">
        <w:rPr>
          <w:color w:val="000000" w:themeColor="text1"/>
          <w:lang w:val="en-GB"/>
        </w:rPr>
        <w:t>e of preprogrammed walk cycle</w:t>
      </w:r>
      <w:r w:rsidR="00743F84" w:rsidRPr="00FC5E15">
        <w:rPr>
          <w:color w:val="000000" w:themeColor="text1"/>
          <w:lang w:val="en-GB"/>
        </w:rPr>
        <w:t>s</w:t>
      </w:r>
      <w:r w:rsidR="00460E8A">
        <w:rPr>
          <w:color w:val="000000" w:themeColor="text1"/>
          <w:lang w:val="en-GB"/>
        </w:rPr>
        <w:t xml:space="preserve"> or </w:t>
      </w:r>
      <w:r>
        <w:rPr>
          <w:color w:val="000000" w:themeColor="text1"/>
          <w:lang w:val="en-GB"/>
        </w:rPr>
        <w:t>the requirement of</w:t>
      </w:r>
      <w:r w:rsidR="00460E8A">
        <w:rPr>
          <w:color w:val="000000" w:themeColor="text1"/>
          <w:lang w:val="en-GB"/>
        </w:rPr>
        <w:t xml:space="preserve"> re</w:t>
      </w:r>
      <w:r w:rsidR="00460E8A" w:rsidRPr="0097212C">
        <w:rPr>
          <w:lang w:val="en-GB"/>
        </w:rPr>
        <w:t>s</w:t>
      </w:r>
      <w:r w:rsidR="00460E8A">
        <w:rPr>
          <w:lang w:val="en-GB"/>
        </w:rPr>
        <w:t>idual mu</w:t>
      </w:r>
      <w:r w:rsidR="00460E8A" w:rsidRPr="0097212C">
        <w:rPr>
          <w:lang w:val="en-GB"/>
        </w:rPr>
        <w:t>s</w:t>
      </w:r>
      <w:r w:rsidR="00460E8A">
        <w:rPr>
          <w:lang w:val="en-GB"/>
        </w:rPr>
        <w:t>cle function</w:t>
      </w:r>
      <w:r w:rsidR="00743F84">
        <w:rPr>
          <w:color w:val="000000" w:themeColor="text1"/>
          <w:lang w:val="en-GB"/>
        </w:rPr>
        <w:t xml:space="preserve">. </w:t>
      </w:r>
      <w:r w:rsidR="00460E8A">
        <w:rPr>
          <w:color w:val="000000" w:themeColor="text1"/>
          <w:lang w:val="en-GB"/>
        </w:rPr>
        <w:t>(Rodríguez-Fernández, A. et al., 2021)</w:t>
      </w:r>
    </w:p>
    <w:p w14:paraId="1AA3F36B" w14:textId="56701B11" w:rsidR="00743F84" w:rsidRDefault="00743F84" w:rsidP="00DF7987">
      <w:pPr>
        <w:spacing w:after="0" w:line="276" w:lineRule="auto"/>
        <w:rPr>
          <w:color w:val="000000" w:themeColor="text1"/>
          <w:lang w:val="en-GB"/>
        </w:rPr>
      </w:pPr>
      <w:r>
        <w:rPr>
          <w:color w:val="000000" w:themeColor="text1"/>
          <w:lang w:val="en-GB"/>
        </w:rPr>
        <w:t xml:space="preserve">The </w:t>
      </w:r>
      <w:r w:rsidRPr="00743F84">
        <w:rPr>
          <w:lang w:val="en-GB"/>
        </w:rPr>
        <w:t>Swi</w:t>
      </w:r>
      <w:r w:rsidRPr="00FC5E15">
        <w:rPr>
          <w:color w:val="000000" w:themeColor="text1"/>
          <w:lang w:val="en-GB"/>
        </w:rPr>
        <w:t>ss</w:t>
      </w:r>
      <w:r>
        <w:rPr>
          <w:color w:val="000000" w:themeColor="text1"/>
          <w:lang w:val="en-GB"/>
        </w:rPr>
        <w:t xml:space="preserve"> laboratory </w:t>
      </w:r>
      <w:proofErr w:type="spellStart"/>
      <w:r>
        <w:rPr>
          <w:color w:val="000000" w:themeColor="text1"/>
          <w:lang w:val="en-GB"/>
        </w:rPr>
        <w:t>UpCourtine</w:t>
      </w:r>
      <w:proofErr w:type="spellEnd"/>
      <w:r w:rsidR="00892DAF">
        <w:rPr>
          <w:color w:val="000000" w:themeColor="text1"/>
          <w:lang w:val="en-GB"/>
        </w:rPr>
        <w:t xml:space="preserve"> </w:t>
      </w:r>
      <w:r>
        <w:rPr>
          <w:color w:val="000000" w:themeColor="text1"/>
          <w:lang w:val="en-GB"/>
        </w:rPr>
        <w:t>ha</w:t>
      </w:r>
      <w:r w:rsidR="00892DAF">
        <w:rPr>
          <w:color w:val="000000" w:themeColor="text1"/>
          <w:lang w:val="en-GB"/>
        </w:rPr>
        <w:t>s</w:t>
      </w:r>
      <w:r>
        <w:rPr>
          <w:color w:val="000000" w:themeColor="text1"/>
          <w:lang w:val="en-GB"/>
        </w:rPr>
        <w:t xml:space="preserve"> developed a </w:t>
      </w:r>
      <w:r w:rsidRPr="00FC5E15">
        <w:rPr>
          <w:color w:val="000000" w:themeColor="text1"/>
          <w:lang w:val="en-GB"/>
        </w:rPr>
        <w:t>s</w:t>
      </w:r>
      <w:r>
        <w:rPr>
          <w:color w:val="000000" w:themeColor="text1"/>
          <w:lang w:val="en-GB"/>
        </w:rPr>
        <w:t xml:space="preserve">olution where a </w:t>
      </w:r>
      <w:del w:id="42" w:author="Mel Visscher" w:date="2024-08-29T18:48:00Z" w16du:dateUtc="2024-08-29T16:48:00Z">
        <w:r w:rsidDel="000741EB">
          <w:rPr>
            <w:color w:val="000000" w:themeColor="text1"/>
            <w:lang w:val="en-GB"/>
          </w:rPr>
          <w:delText>brain-</w:delText>
        </w:r>
        <w:r w:rsidRPr="00FC5E15" w:rsidDel="000741EB">
          <w:rPr>
            <w:color w:val="000000" w:themeColor="text1"/>
            <w:lang w:val="en-GB"/>
          </w:rPr>
          <w:delText>s</w:delText>
        </w:r>
        <w:r w:rsidDel="000741EB">
          <w:rPr>
            <w:color w:val="000000" w:themeColor="text1"/>
            <w:lang w:val="en-GB"/>
          </w:rPr>
          <w:delText>pine interface</w:delText>
        </w:r>
      </w:del>
      <w:ins w:id="43" w:author="Mel Visscher" w:date="2024-08-29T18:48:00Z" w16du:dateUtc="2024-08-29T16:48:00Z">
        <w:r w:rsidR="000741EB">
          <w:rPr>
            <w:color w:val="000000" w:themeColor="text1"/>
            <w:lang w:val="en-GB"/>
          </w:rPr>
          <w:t>Brain-Spine Interface</w:t>
        </w:r>
      </w:ins>
      <w:r>
        <w:rPr>
          <w:color w:val="000000" w:themeColor="text1"/>
          <w:lang w:val="en-GB"/>
        </w:rPr>
        <w:t xml:space="preserve"> (B</w:t>
      </w:r>
      <w:r w:rsidRPr="00743F84">
        <w:rPr>
          <w:lang w:val="en-GB"/>
        </w:rPr>
        <w:t>S</w:t>
      </w:r>
      <w:r>
        <w:rPr>
          <w:color w:val="000000" w:themeColor="text1"/>
          <w:lang w:val="en-GB"/>
        </w:rPr>
        <w:t>I) i</w:t>
      </w:r>
      <w:r w:rsidRPr="00FC5E15">
        <w:rPr>
          <w:color w:val="000000" w:themeColor="text1"/>
          <w:lang w:val="en-GB"/>
        </w:rPr>
        <w:t>s</w:t>
      </w:r>
      <w:r>
        <w:rPr>
          <w:color w:val="000000" w:themeColor="text1"/>
          <w:lang w:val="en-GB"/>
        </w:rPr>
        <w:t xml:space="preserve"> e</w:t>
      </w:r>
      <w:r w:rsidRPr="00FC5E15">
        <w:rPr>
          <w:color w:val="000000" w:themeColor="text1"/>
          <w:lang w:val="en-GB"/>
        </w:rPr>
        <w:t>s</w:t>
      </w:r>
      <w:r>
        <w:rPr>
          <w:color w:val="000000" w:themeColor="text1"/>
          <w:lang w:val="en-GB"/>
        </w:rPr>
        <w:t>tabli</w:t>
      </w:r>
      <w:r w:rsidRPr="00FC5E15">
        <w:rPr>
          <w:color w:val="000000" w:themeColor="text1"/>
          <w:lang w:val="en-GB"/>
        </w:rPr>
        <w:t>s</w:t>
      </w:r>
      <w:r>
        <w:rPr>
          <w:color w:val="000000" w:themeColor="text1"/>
          <w:lang w:val="en-GB"/>
        </w:rPr>
        <w:t xml:space="preserve">hed. </w:t>
      </w:r>
      <w:r w:rsidR="00AA3A3E">
        <w:rPr>
          <w:color w:val="000000" w:themeColor="text1"/>
          <w:lang w:val="en-GB"/>
        </w:rPr>
        <w:t>(</w:t>
      </w:r>
      <w:proofErr w:type="spellStart"/>
      <w:r w:rsidR="00AA3A3E">
        <w:rPr>
          <w:color w:val="000000" w:themeColor="text1"/>
          <w:lang w:val="en-GB"/>
        </w:rPr>
        <w:t>Lorach</w:t>
      </w:r>
      <w:proofErr w:type="spellEnd"/>
      <w:r w:rsidR="00AA3A3E">
        <w:rPr>
          <w:color w:val="000000" w:themeColor="text1"/>
          <w:lang w:val="en-GB"/>
        </w:rPr>
        <w:t>, H</w:t>
      </w:r>
      <w:r w:rsidR="0097212C">
        <w:rPr>
          <w:color w:val="000000" w:themeColor="text1"/>
          <w:lang w:val="en-GB"/>
        </w:rPr>
        <w:t>.</w:t>
      </w:r>
      <w:r w:rsidR="00AA3A3E">
        <w:rPr>
          <w:color w:val="000000" w:themeColor="text1"/>
          <w:lang w:val="en-GB"/>
        </w:rPr>
        <w:t xml:space="preserve"> et al., 2023) </w:t>
      </w:r>
      <w:r>
        <w:rPr>
          <w:color w:val="000000" w:themeColor="text1"/>
          <w:lang w:val="en-GB"/>
        </w:rPr>
        <w:t>While thi</w:t>
      </w:r>
      <w:r w:rsidRPr="00FC5E15">
        <w:rPr>
          <w:color w:val="000000" w:themeColor="text1"/>
          <w:lang w:val="en-GB"/>
        </w:rPr>
        <w:t>s</w:t>
      </w:r>
      <w:r>
        <w:rPr>
          <w:color w:val="000000" w:themeColor="text1"/>
          <w:lang w:val="en-GB"/>
        </w:rPr>
        <w:t xml:space="preserve"> </w:t>
      </w:r>
      <w:r w:rsidRPr="00FC5E15">
        <w:rPr>
          <w:color w:val="000000" w:themeColor="text1"/>
          <w:lang w:val="en-GB"/>
        </w:rPr>
        <w:t>s</w:t>
      </w:r>
      <w:r>
        <w:rPr>
          <w:color w:val="000000" w:themeColor="text1"/>
          <w:lang w:val="en-GB"/>
        </w:rPr>
        <w:t>olution ha</w:t>
      </w:r>
      <w:r w:rsidRPr="00FC5E15">
        <w:rPr>
          <w:color w:val="000000" w:themeColor="text1"/>
          <w:lang w:val="en-GB"/>
        </w:rPr>
        <w:t>s</w:t>
      </w:r>
      <w:r>
        <w:rPr>
          <w:color w:val="000000" w:themeColor="text1"/>
          <w:lang w:val="en-GB"/>
        </w:rPr>
        <w:t xml:space="preserve"> demon</w:t>
      </w:r>
      <w:r w:rsidRPr="00FC5E15">
        <w:rPr>
          <w:color w:val="000000" w:themeColor="text1"/>
          <w:lang w:val="en-GB"/>
        </w:rPr>
        <w:t>s</w:t>
      </w:r>
      <w:r>
        <w:rPr>
          <w:color w:val="000000" w:themeColor="text1"/>
          <w:lang w:val="en-GB"/>
        </w:rPr>
        <w:t xml:space="preserve">trated </w:t>
      </w:r>
      <w:r w:rsidR="00B00F7D">
        <w:rPr>
          <w:color w:val="000000" w:themeColor="text1"/>
          <w:lang w:val="en-GB"/>
        </w:rPr>
        <w:t>an immediate impact on walking ability, the recovery thereof i</w:t>
      </w:r>
      <w:r w:rsidR="00B00F7D" w:rsidRPr="00FC5E15">
        <w:rPr>
          <w:color w:val="000000" w:themeColor="text1"/>
          <w:lang w:val="en-GB"/>
        </w:rPr>
        <w:t>s</w:t>
      </w:r>
      <w:r w:rsidR="00B00F7D">
        <w:rPr>
          <w:color w:val="000000" w:themeColor="text1"/>
          <w:lang w:val="en-GB"/>
        </w:rPr>
        <w:t xml:space="preserve"> incomplete. </w:t>
      </w:r>
    </w:p>
    <w:p w14:paraId="5289147E" w14:textId="35CA5272" w:rsidR="00B00F7D" w:rsidRPr="002C3157" w:rsidRDefault="00B00F7D" w:rsidP="00DF7987">
      <w:pPr>
        <w:spacing w:after="0" w:line="276" w:lineRule="auto"/>
        <w:rPr>
          <w:lang w:val="en-GB"/>
        </w:rPr>
      </w:pPr>
      <w:r>
        <w:rPr>
          <w:color w:val="000000" w:themeColor="text1"/>
          <w:lang w:val="en-GB"/>
        </w:rPr>
        <w:t>The pre</w:t>
      </w:r>
      <w:r w:rsidRPr="00FC5E15">
        <w:rPr>
          <w:color w:val="000000" w:themeColor="text1"/>
          <w:lang w:val="en-GB"/>
        </w:rPr>
        <w:t>s</w:t>
      </w:r>
      <w:r>
        <w:rPr>
          <w:color w:val="000000" w:themeColor="text1"/>
          <w:lang w:val="en-GB"/>
        </w:rPr>
        <w:t>ent study will attempt to utili</w:t>
      </w:r>
      <w:r w:rsidRPr="00FC5E15">
        <w:rPr>
          <w:color w:val="000000" w:themeColor="text1"/>
          <w:lang w:val="en-GB"/>
        </w:rPr>
        <w:t>s</w:t>
      </w:r>
      <w:r>
        <w:rPr>
          <w:color w:val="000000" w:themeColor="text1"/>
          <w:lang w:val="en-GB"/>
        </w:rPr>
        <w:t xml:space="preserve">e the same information generated by the brain implant </w:t>
      </w:r>
      <w:ins w:id="44" w:author="Mel Visscher" w:date="2024-08-29T18:49:00Z" w16du:dateUtc="2024-08-29T16:49:00Z">
        <w:r w:rsidR="000741EB">
          <w:rPr>
            <w:color w:val="000000" w:themeColor="text1"/>
            <w:lang w:val="en-GB"/>
          </w:rPr>
          <w:t xml:space="preserve">or </w:t>
        </w:r>
        <w:proofErr w:type="spellStart"/>
        <w:r w:rsidR="000741EB">
          <w:rPr>
            <w:color w:val="000000" w:themeColor="text1"/>
            <w:lang w:val="en-GB"/>
          </w:rPr>
          <w:t>ElectroCorticoGraphy</w:t>
        </w:r>
        <w:proofErr w:type="spellEnd"/>
        <w:r w:rsidR="000741EB">
          <w:rPr>
            <w:color w:val="000000" w:themeColor="text1"/>
            <w:lang w:val="en-GB"/>
          </w:rPr>
          <w:t xml:space="preserve"> </w:t>
        </w:r>
      </w:ins>
      <w:r w:rsidR="00892DAF">
        <w:rPr>
          <w:color w:val="000000" w:themeColor="text1"/>
          <w:lang w:val="en-GB"/>
        </w:rPr>
        <w:t>(</w:t>
      </w:r>
      <w:proofErr w:type="spellStart"/>
      <w:r w:rsidR="00892DAF">
        <w:rPr>
          <w:color w:val="000000" w:themeColor="text1"/>
          <w:lang w:val="en-GB"/>
        </w:rPr>
        <w:t>ECoG</w:t>
      </w:r>
      <w:proofErr w:type="spellEnd"/>
      <w:r w:rsidR="00892DAF">
        <w:rPr>
          <w:color w:val="000000" w:themeColor="text1"/>
          <w:lang w:val="en-GB"/>
        </w:rPr>
        <w:t xml:space="preserve">) </w:t>
      </w:r>
      <w:r>
        <w:rPr>
          <w:color w:val="000000" w:themeColor="text1"/>
          <w:lang w:val="en-GB"/>
        </w:rPr>
        <w:t>that i</w:t>
      </w:r>
      <w:r w:rsidRPr="00FC5E15">
        <w:rPr>
          <w:color w:val="000000" w:themeColor="text1"/>
          <w:lang w:val="en-GB"/>
        </w:rPr>
        <w:t>s</w:t>
      </w:r>
      <w:r>
        <w:rPr>
          <w:color w:val="000000" w:themeColor="text1"/>
          <w:lang w:val="en-GB"/>
        </w:rPr>
        <w:t xml:space="preserve"> u</w:t>
      </w:r>
      <w:r w:rsidRPr="00FC5E15">
        <w:rPr>
          <w:color w:val="000000" w:themeColor="text1"/>
          <w:lang w:val="en-GB"/>
        </w:rPr>
        <w:t>s</w:t>
      </w:r>
      <w:r>
        <w:rPr>
          <w:color w:val="000000" w:themeColor="text1"/>
          <w:lang w:val="en-GB"/>
        </w:rPr>
        <w:t xml:space="preserve">ed to </w:t>
      </w:r>
      <w:r w:rsidR="00892DAF">
        <w:rPr>
          <w:color w:val="000000" w:themeColor="text1"/>
          <w:lang w:val="en-GB"/>
        </w:rPr>
        <w:t xml:space="preserve">control the spinal implant </w:t>
      </w:r>
      <w:ins w:id="45" w:author="Mel Visscher" w:date="2024-08-29T18:49:00Z" w16du:dateUtc="2024-08-29T16:49:00Z">
        <w:r w:rsidR="000741EB">
          <w:rPr>
            <w:color w:val="000000" w:themeColor="text1"/>
            <w:lang w:val="en-GB"/>
          </w:rPr>
          <w:t xml:space="preserve">or Epidural Electric Stimulator </w:t>
        </w:r>
      </w:ins>
      <w:r w:rsidR="00892DAF">
        <w:rPr>
          <w:color w:val="000000" w:themeColor="text1"/>
          <w:lang w:val="en-GB"/>
        </w:rPr>
        <w:t>(</w:t>
      </w:r>
      <w:r w:rsidR="00892DAF" w:rsidRPr="00892DAF">
        <w:rPr>
          <w:lang w:val="en-GB"/>
        </w:rPr>
        <w:t>EES)</w:t>
      </w:r>
      <w:r>
        <w:rPr>
          <w:color w:val="000000" w:themeColor="text1"/>
          <w:lang w:val="en-GB"/>
        </w:rPr>
        <w:t>, to al</w:t>
      </w:r>
      <w:r w:rsidRPr="00FC5E15">
        <w:rPr>
          <w:color w:val="000000" w:themeColor="text1"/>
          <w:lang w:val="en-GB"/>
        </w:rPr>
        <w:t>s</w:t>
      </w:r>
      <w:r>
        <w:rPr>
          <w:color w:val="000000" w:themeColor="text1"/>
          <w:lang w:val="en-GB"/>
        </w:rPr>
        <w:t xml:space="preserve">o power an </w:t>
      </w:r>
      <w:ins w:id="46" w:author="Mel Visscher" w:date="2024-08-29T18:50:00Z" w16du:dateUtc="2024-08-29T16:50:00Z">
        <w:r w:rsidR="000741EB">
          <w:rPr>
            <w:color w:val="000000" w:themeColor="text1"/>
            <w:lang w:val="en-GB"/>
          </w:rPr>
          <w:t>Functional Electric Stimulation (</w:t>
        </w:r>
      </w:ins>
      <w:r>
        <w:rPr>
          <w:color w:val="000000" w:themeColor="text1"/>
          <w:lang w:val="en-GB"/>
        </w:rPr>
        <w:t>FES</w:t>
      </w:r>
      <w:ins w:id="47" w:author="Mel Visscher" w:date="2024-08-29T18:50:00Z" w16du:dateUtc="2024-08-29T16:50:00Z">
        <w:r w:rsidR="000741EB">
          <w:rPr>
            <w:color w:val="000000" w:themeColor="text1"/>
            <w:lang w:val="en-GB"/>
          </w:rPr>
          <w:t>)</w:t>
        </w:r>
      </w:ins>
      <w:r>
        <w:rPr>
          <w:color w:val="000000" w:themeColor="text1"/>
          <w:lang w:val="en-GB"/>
        </w:rPr>
        <w:t xml:space="preserve"> system and thereby </w:t>
      </w:r>
      <w:r w:rsidR="00892DAF">
        <w:rPr>
          <w:color w:val="000000" w:themeColor="text1"/>
          <w:lang w:val="en-GB"/>
        </w:rPr>
        <w:t xml:space="preserve">further </w:t>
      </w:r>
      <w:r>
        <w:rPr>
          <w:color w:val="000000" w:themeColor="text1"/>
          <w:lang w:val="en-GB"/>
        </w:rPr>
        <w:t>improve walking ability</w:t>
      </w:r>
      <w:r w:rsidR="00892DAF">
        <w:rPr>
          <w:color w:val="000000" w:themeColor="text1"/>
          <w:lang w:val="en-GB"/>
        </w:rPr>
        <w:t xml:space="preserve">. </w:t>
      </w:r>
      <w:r w:rsidR="00F81F5E">
        <w:rPr>
          <w:color w:val="000000" w:themeColor="text1"/>
          <w:lang w:val="en-GB"/>
        </w:rPr>
        <w:t>Herein, it build</w:t>
      </w:r>
      <w:r w:rsidR="00F81F5E" w:rsidRPr="00460E8A">
        <w:rPr>
          <w:lang w:val="en-GB"/>
        </w:rPr>
        <w:t>s</w:t>
      </w:r>
      <w:r w:rsidR="00F81F5E">
        <w:rPr>
          <w:lang w:val="en-GB"/>
        </w:rPr>
        <w:t xml:space="preserve"> on earlier re</w:t>
      </w:r>
      <w:r w:rsidR="00F81F5E" w:rsidRPr="00460E8A">
        <w:rPr>
          <w:lang w:val="en-GB"/>
        </w:rPr>
        <w:t>s</w:t>
      </w:r>
      <w:r w:rsidR="00F81F5E">
        <w:rPr>
          <w:lang w:val="en-GB"/>
        </w:rPr>
        <w:t xml:space="preserve">earch which attempted the </w:t>
      </w:r>
      <w:r w:rsidR="00F81F5E" w:rsidRPr="00460E8A">
        <w:rPr>
          <w:lang w:val="en-GB"/>
        </w:rPr>
        <w:t>s</w:t>
      </w:r>
      <w:r w:rsidR="00F81F5E">
        <w:rPr>
          <w:lang w:val="en-GB"/>
        </w:rPr>
        <w:t xml:space="preserve">ame without </w:t>
      </w:r>
      <w:r w:rsidR="00892DAF">
        <w:rPr>
          <w:lang w:val="en-GB"/>
        </w:rPr>
        <w:t xml:space="preserve">a </w:t>
      </w:r>
      <w:del w:id="48" w:author="Mel Visscher" w:date="2024-08-29T18:50:00Z" w16du:dateUtc="2024-08-29T16:50:00Z">
        <w:r w:rsidR="00892DAF" w:rsidDel="000741EB">
          <w:rPr>
            <w:color w:val="000000" w:themeColor="text1"/>
            <w:lang w:val="en-GB"/>
          </w:rPr>
          <w:delText>B</w:delText>
        </w:r>
        <w:r w:rsidR="00892DAF" w:rsidRPr="00743F84" w:rsidDel="000741EB">
          <w:rPr>
            <w:lang w:val="en-GB"/>
          </w:rPr>
          <w:delText>S</w:delText>
        </w:r>
        <w:r w:rsidR="00892DAF" w:rsidDel="000741EB">
          <w:rPr>
            <w:color w:val="000000" w:themeColor="text1"/>
            <w:lang w:val="en-GB"/>
          </w:rPr>
          <w:delText>I/BCI</w:delText>
        </w:r>
      </w:del>
      <w:ins w:id="49" w:author="Mel Visscher" w:date="2024-08-29T18:50:00Z" w16du:dateUtc="2024-08-29T16:50:00Z">
        <w:r w:rsidR="000741EB">
          <w:rPr>
            <w:color w:val="000000" w:themeColor="text1"/>
            <w:lang w:val="en-GB"/>
          </w:rPr>
          <w:t>Brain-Computer Interface (BCI)</w:t>
        </w:r>
      </w:ins>
      <w:r w:rsidR="00F81F5E">
        <w:rPr>
          <w:lang w:val="en-GB"/>
        </w:rPr>
        <w:t>. (</w:t>
      </w:r>
      <w:proofErr w:type="spellStart"/>
      <w:r w:rsidR="00F81F5E">
        <w:rPr>
          <w:lang w:val="en-GB"/>
        </w:rPr>
        <w:t>Kobetic</w:t>
      </w:r>
      <w:proofErr w:type="spellEnd"/>
      <w:r w:rsidR="00F81F5E">
        <w:rPr>
          <w:lang w:val="en-GB"/>
        </w:rPr>
        <w:t>, R. et al., 1997)</w:t>
      </w:r>
    </w:p>
    <w:p w14:paraId="5F4C787F" w14:textId="47EF3808" w:rsidR="00DF7987" w:rsidRPr="002C3157" w:rsidRDefault="004656D4" w:rsidP="00DF7987">
      <w:pPr>
        <w:spacing w:after="0" w:line="276" w:lineRule="auto"/>
        <w:rPr>
          <w:lang w:val="en-GB"/>
        </w:rPr>
      </w:pPr>
      <w:r w:rsidRPr="002C3157">
        <w:rPr>
          <w:lang w:val="en-GB"/>
        </w:rPr>
        <w:t xml:space="preserve"> </w:t>
      </w:r>
    </w:p>
    <w:p w14:paraId="5C791F96" w14:textId="162A4138" w:rsidR="00886474" w:rsidRPr="002C3157" w:rsidRDefault="00515053" w:rsidP="00DF7987">
      <w:pPr>
        <w:spacing w:after="0" w:line="276" w:lineRule="auto"/>
        <w:rPr>
          <w:b/>
          <w:bCs/>
          <w:color w:val="8EAADB" w:themeColor="accent1" w:themeTint="99"/>
          <w:sz w:val="28"/>
          <w:szCs w:val="28"/>
          <w:lang w:val="en-GB"/>
        </w:rPr>
      </w:pPr>
      <w:r w:rsidRPr="002C3157">
        <w:rPr>
          <w:b/>
          <w:bCs/>
          <w:color w:val="8EAADB" w:themeColor="accent1" w:themeTint="99"/>
          <w:sz w:val="28"/>
          <w:szCs w:val="28"/>
          <w:lang w:val="en-GB"/>
        </w:rPr>
        <w:t xml:space="preserve">Research question </w:t>
      </w:r>
      <w:r w:rsidR="00427157" w:rsidRPr="002C3157">
        <w:rPr>
          <w:b/>
          <w:bCs/>
          <w:color w:val="8EAADB" w:themeColor="accent1" w:themeTint="99"/>
          <w:sz w:val="28"/>
          <w:szCs w:val="28"/>
          <w:lang w:val="en-GB"/>
        </w:rPr>
        <w:t>/</w:t>
      </w:r>
      <w:r w:rsidR="001214C7" w:rsidRPr="002C3157">
        <w:rPr>
          <w:b/>
          <w:bCs/>
          <w:color w:val="8EAADB" w:themeColor="accent1" w:themeTint="99"/>
          <w:sz w:val="28"/>
          <w:szCs w:val="28"/>
          <w:lang w:val="en-GB"/>
        </w:rPr>
        <w:t xml:space="preserve"> Hypothes</w:t>
      </w:r>
      <w:r w:rsidRPr="002C3157">
        <w:rPr>
          <w:b/>
          <w:bCs/>
          <w:color w:val="8EAADB" w:themeColor="accent1" w:themeTint="99"/>
          <w:sz w:val="28"/>
          <w:szCs w:val="28"/>
          <w:lang w:val="en-GB"/>
        </w:rPr>
        <w:t>is</w:t>
      </w:r>
    </w:p>
    <w:p w14:paraId="0A2D1E5F" w14:textId="4DD15577" w:rsidR="000D224B" w:rsidRDefault="00D22F33" w:rsidP="00892DAF">
      <w:pPr>
        <w:spacing w:after="0" w:line="276" w:lineRule="auto"/>
        <w:rPr>
          <w:lang w:val="en-GB"/>
        </w:rPr>
      </w:pPr>
      <w:r>
        <w:rPr>
          <w:lang w:val="en-GB"/>
        </w:rPr>
        <w:t>Doe</w:t>
      </w:r>
      <w:r w:rsidRPr="00FC5E15">
        <w:rPr>
          <w:color w:val="000000" w:themeColor="text1"/>
          <w:lang w:val="en-GB"/>
        </w:rPr>
        <w:t>s</w:t>
      </w:r>
      <w:r>
        <w:rPr>
          <w:color w:val="000000" w:themeColor="text1"/>
          <w:lang w:val="en-GB"/>
        </w:rPr>
        <w:t xml:space="preserve"> the addition of </w:t>
      </w:r>
      <w:proofErr w:type="spellStart"/>
      <w:r w:rsidR="00892DAF">
        <w:rPr>
          <w:color w:val="000000" w:themeColor="text1"/>
          <w:lang w:val="en-GB"/>
        </w:rPr>
        <w:t>ECoG</w:t>
      </w:r>
      <w:proofErr w:type="spellEnd"/>
      <w:r>
        <w:rPr>
          <w:color w:val="000000" w:themeColor="text1"/>
          <w:lang w:val="en-GB"/>
        </w:rPr>
        <w:t>-controlled FES of the main mu</w:t>
      </w:r>
      <w:r w:rsidRPr="00FC5E15">
        <w:rPr>
          <w:color w:val="000000" w:themeColor="text1"/>
          <w:lang w:val="en-GB"/>
        </w:rPr>
        <w:t>s</w:t>
      </w:r>
      <w:r>
        <w:rPr>
          <w:color w:val="000000" w:themeColor="text1"/>
          <w:lang w:val="en-GB"/>
        </w:rPr>
        <w:t>cle</w:t>
      </w:r>
      <w:r w:rsidRPr="00FC5E15">
        <w:rPr>
          <w:color w:val="000000" w:themeColor="text1"/>
          <w:lang w:val="en-GB"/>
        </w:rPr>
        <w:t>s</w:t>
      </w:r>
      <w:r>
        <w:rPr>
          <w:color w:val="000000" w:themeColor="text1"/>
          <w:lang w:val="en-GB"/>
        </w:rPr>
        <w:t xml:space="preserve"> of locomotion (hip, knee and ankle flexor</w:t>
      </w:r>
      <w:r w:rsidRPr="00FC5E15">
        <w:rPr>
          <w:color w:val="000000" w:themeColor="text1"/>
          <w:lang w:val="en-GB"/>
        </w:rPr>
        <w:t>s</w:t>
      </w:r>
      <w:r>
        <w:rPr>
          <w:color w:val="000000" w:themeColor="text1"/>
          <w:lang w:val="en-GB"/>
        </w:rPr>
        <w:t xml:space="preserve"> and exten</w:t>
      </w:r>
      <w:r w:rsidRPr="00FC5E15">
        <w:rPr>
          <w:color w:val="000000" w:themeColor="text1"/>
          <w:lang w:val="en-GB"/>
        </w:rPr>
        <w:t>s</w:t>
      </w:r>
      <w:r>
        <w:rPr>
          <w:color w:val="000000" w:themeColor="text1"/>
          <w:lang w:val="en-GB"/>
        </w:rPr>
        <w:t>or</w:t>
      </w:r>
      <w:r w:rsidRPr="00FC5E15">
        <w:rPr>
          <w:color w:val="000000" w:themeColor="text1"/>
          <w:lang w:val="en-GB"/>
        </w:rPr>
        <w:t>s</w:t>
      </w:r>
      <w:r>
        <w:rPr>
          <w:color w:val="000000" w:themeColor="text1"/>
          <w:lang w:val="en-GB"/>
        </w:rPr>
        <w:t>) to a B</w:t>
      </w:r>
      <w:r w:rsidRPr="00743F84">
        <w:rPr>
          <w:lang w:val="en-GB"/>
        </w:rPr>
        <w:t>S</w:t>
      </w:r>
      <w:r>
        <w:rPr>
          <w:color w:val="000000" w:themeColor="text1"/>
          <w:lang w:val="en-GB"/>
        </w:rPr>
        <w:t>I</w:t>
      </w:r>
      <w:r w:rsidR="004656D4" w:rsidRPr="002C3157">
        <w:rPr>
          <w:lang w:val="en-GB"/>
        </w:rPr>
        <w:t xml:space="preserve"> </w:t>
      </w:r>
      <w:r w:rsidR="000C1A36">
        <w:rPr>
          <w:lang w:val="en-GB"/>
        </w:rPr>
        <w:t>decrea</w:t>
      </w:r>
      <w:r w:rsidR="000C1A36" w:rsidRPr="00F44254">
        <w:rPr>
          <w:lang w:val="en-GB"/>
        </w:rPr>
        <w:t>s</w:t>
      </w:r>
      <w:r w:rsidR="000C1A36">
        <w:rPr>
          <w:lang w:val="en-GB"/>
        </w:rPr>
        <w:t>e</w:t>
      </w:r>
      <w:r w:rsidR="000C1A36" w:rsidRPr="00F44254">
        <w:rPr>
          <w:lang w:val="en-GB"/>
        </w:rPr>
        <w:t>s</w:t>
      </w:r>
      <w:r w:rsidR="000D224B">
        <w:rPr>
          <w:lang w:val="en-GB"/>
        </w:rPr>
        <w:t xml:space="preserve"> time on the </w:t>
      </w:r>
      <w:del w:id="50" w:author="Mel Visscher" w:date="2024-08-29T18:51:00Z" w16du:dateUtc="2024-08-29T16:51:00Z">
        <w:r w:rsidR="00892DAF" w:rsidDel="00637126">
          <w:rPr>
            <w:lang w:val="en-GB"/>
          </w:rPr>
          <w:delText>TUG</w:delText>
        </w:r>
        <w:r w:rsidR="000D224B" w:rsidDel="00637126">
          <w:rPr>
            <w:lang w:val="en-GB"/>
          </w:rPr>
          <w:delText xml:space="preserve"> (</w:delText>
        </w:r>
        <w:r w:rsidR="00892DAF" w:rsidDel="00637126">
          <w:rPr>
            <w:lang w:val="en-GB"/>
          </w:rPr>
          <w:delText>Time-Up and Go test</w:delText>
        </w:r>
        <w:r w:rsidR="000D224B" w:rsidDel="00637126">
          <w:rPr>
            <w:lang w:val="en-GB"/>
          </w:rPr>
          <w:delText>)</w:delText>
        </w:r>
      </w:del>
      <w:ins w:id="51" w:author="Mel Visscher" w:date="2024-08-29T18:51:00Z" w16du:dateUtc="2024-08-29T16:51:00Z">
        <w:r w:rsidR="00637126">
          <w:rPr>
            <w:lang w:val="en-GB"/>
          </w:rPr>
          <w:t>Time-Up and Go test (TUG test)</w:t>
        </w:r>
      </w:ins>
      <w:r w:rsidR="000D224B">
        <w:rPr>
          <w:lang w:val="en-GB"/>
        </w:rPr>
        <w:t xml:space="preserve"> </w:t>
      </w:r>
      <w:r w:rsidR="00C13AB9">
        <w:rPr>
          <w:lang w:val="en-GB"/>
        </w:rPr>
        <w:t>after a single calibration session,</w:t>
      </w:r>
      <w:r>
        <w:rPr>
          <w:lang w:val="en-GB"/>
        </w:rPr>
        <w:t xml:space="preserve"> </w:t>
      </w:r>
      <w:r w:rsidR="00C13AB9">
        <w:rPr>
          <w:lang w:val="en-GB"/>
        </w:rPr>
        <w:t>in patients who have</w:t>
      </w:r>
      <w:r w:rsidR="00892DAF">
        <w:rPr>
          <w:lang w:val="en-GB"/>
        </w:rPr>
        <w:t xml:space="preserve"> already</w:t>
      </w:r>
      <w:r w:rsidR="00C13AB9">
        <w:rPr>
          <w:lang w:val="en-GB"/>
        </w:rPr>
        <w:t xml:space="preserve"> undergone the </w:t>
      </w:r>
      <w:r w:rsidR="00892DAF">
        <w:rPr>
          <w:lang w:val="en-GB"/>
        </w:rPr>
        <w:t>complete</w:t>
      </w:r>
      <w:r w:rsidR="00C13AB9">
        <w:rPr>
          <w:lang w:val="en-GB"/>
        </w:rPr>
        <w:t xml:space="preserve"> </w:t>
      </w:r>
      <w:del w:id="52" w:author="Mel Visscher" w:date="2024-08-29T18:52:00Z" w16du:dateUtc="2024-08-29T16:52:00Z">
        <w:r w:rsidR="00C13AB9" w:rsidRPr="00743F84" w:rsidDel="00637126">
          <w:rPr>
            <w:lang w:val="en-GB"/>
          </w:rPr>
          <w:delText>S</w:delText>
        </w:r>
        <w:r w:rsidR="00C13AB9" w:rsidDel="00637126">
          <w:rPr>
            <w:lang w:val="en-GB"/>
          </w:rPr>
          <w:delText>TIMO-B</w:delText>
        </w:r>
        <w:r w:rsidR="00C13AB9" w:rsidRPr="00743F84" w:rsidDel="00637126">
          <w:rPr>
            <w:lang w:val="en-GB"/>
          </w:rPr>
          <w:delText>S</w:delText>
        </w:r>
        <w:r w:rsidR="00C13AB9" w:rsidDel="00637126">
          <w:rPr>
            <w:lang w:val="en-GB"/>
          </w:rPr>
          <w:delText>I</w:delText>
        </w:r>
      </w:del>
      <w:ins w:id="53" w:author="Mel Visscher" w:date="2024-08-29T18:52:00Z" w16du:dateUtc="2024-08-29T16:52:00Z">
        <w:r w:rsidR="00637126">
          <w:rPr>
            <w:lang w:val="en-GB"/>
          </w:rPr>
          <w:t>”Stimulation Movement Overground – Brain-Spine Interface” (STIMO-BSI)</w:t>
        </w:r>
      </w:ins>
      <w:r w:rsidR="00C13AB9">
        <w:rPr>
          <w:lang w:val="en-GB"/>
        </w:rPr>
        <w:t xml:space="preserve"> </w:t>
      </w:r>
      <w:r w:rsidR="000D224B">
        <w:rPr>
          <w:lang w:val="en-GB"/>
        </w:rPr>
        <w:t>trial</w:t>
      </w:r>
      <w:r w:rsidR="00C13AB9">
        <w:rPr>
          <w:lang w:val="en-GB"/>
        </w:rPr>
        <w:t xml:space="preserve">. </w:t>
      </w:r>
      <w:r w:rsidR="004656D4" w:rsidRPr="002C3157">
        <w:rPr>
          <w:lang w:val="en-GB"/>
        </w:rPr>
        <w:t xml:space="preserve"> </w:t>
      </w:r>
    </w:p>
    <w:p w14:paraId="13654359" w14:textId="77777777" w:rsidR="00892DAF" w:rsidRDefault="00892DAF" w:rsidP="00892DAF">
      <w:pPr>
        <w:spacing w:after="0" w:line="276" w:lineRule="auto"/>
        <w:rPr>
          <w:b/>
          <w:bCs/>
          <w:color w:val="8EAADB" w:themeColor="accent1" w:themeTint="99"/>
          <w:sz w:val="28"/>
          <w:szCs w:val="28"/>
          <w:lang w:val="en-GB"/>
        </w:rPr>
      </w:pPr>
    </w:p>
    <w:p w14:paraId="3575FFF5" w14:textId="77777777" w:rsidR="00637126" w:rsidRDefault="00637126">
      <w:pPr>
        <w:rPr>
          <w:b/>
          <w:bCs/>
          <w:color w:val="8EAADB" w:themeColor="accent1" w:themeTint="99"/>
          <w:sz w:val="28"/>
          <w:szCs w:val="28"/>
          <w:lang w:val="en-GB"/>
        </w:rPr>
      </w:pPr>
      <w:r>
        <w:rPr>
          <w:b/>
          <w:bCs/>
          <w:color w:val="8EAADB" w:themeColor="accent1" w:themeTint="99"/>
          <w:sz w:val="28"/>
          <w:szCs w:val="28"/>
          <w:lang w:val="en-GB"/>
        </w:rPr>
        <w:br w:type="page"/>
      </w:r>
    </w:p>
    <w:p w14:paraId="2DBDA951" w14:textId="6332F88C" w:rsidR="00F11884" w:rsidRPr="002C3157" w:rsidRDefault="001214C7" w:rsidP="00DF7987">
      <w:pPr>
        <w:spacing w:after="0" w:line="276" w:lineRule="auto"/>
        <w:rPr>
          <w:b/>
          <w:bCs/>
          <w:color w:val="8EAADB" w:themeColor="accent1" w:themeTint="99"/>
          <w:sz w:val="28"/>
          <w:szCs w:val="28"/>
          <w:lang w:val="en-GB"/>
        </w:rPr>
      </w:pPr>
      <w:r w:rsidRPr="002C3157">
        <w:rPr>
          <w:b/>
          <w:bCs/>
          <w:color w:val="8EAADB" w:themeColor="accent1" w:themeTint="99"/>
          <w:sz w:val="28"/>
          <w:szCs w:val="28"/>
          <w:lang w:val="en-GB"/>
        </w:rPr>
        <w:lastRenderedPageBreak/>
        <w:t>Stud</w:t>
      </w:r>
      <w:r w:rsidR="00515053" w:rsidRPr="002C3157">
        <w:rPr>
          <w:b/>
          <w:bCs/>
          <w:color w:val="8EAADB" w:themeColor="accent1" w:themeTint="99"/>
          <w:sz w:val="28"/>
          <w:szCs w:val="28"/>
          <w:lang w:val="en-GB"/>
        </w:rPr>
        <w:t>y</w:t>
      </w:r>
      <w:r w:rsidRPr="002C3157">
        <w:rPr>
          <w:b/>
          <w:bCs/>
          <w:color w:val="8EAADB" w:themeColor="accent1" w:themeTint="99"/>
          <w:sz w:val="28"/>
          <w:szCs w:val="28"/>
          <w:lang w:val="en-GB"/>
        </w:rPr>
        <w:t xml:space="preserve"> </w:t>
      </w:r>
      <w:r w:rsidRPr="009F7747">
        <w:rPr>
          <w:b/>
          <w:bCs/>
          <w:color w:val="8EAADB" w:themeColor="accent1" w:themeTint="99"/>
          <w:sz w:val="28"/>
          <w:szCs w:val="28"/>
          <w:lang w:val="en-GB"/>
        </w:rPr>
        <w:t>design</w:t>
      </w:r>
      <w:r w:rsidR="00F11884" w:rsidRPr="002C3157">
        <w:rPr>
          <w:b/>
          <w:bCs/>
          <w:color w:val="8EAADB" w:themeColor="accent1" w:themeTint="99"/>
          <w:sz w:val="28"/>
          <w:szCs w:val="28"/>
          <w:lang w:val="en-GB"/>
        </w:rPr>
        <w:t xml:space="preserve"> </w:t>
      </w:r>
      <w:r w:rsidR="002C3157" w:rsidRPr="002C3157">
        <w:rPr>
          <w:b/>
          <w:bCs/>
          <w:color w:val="8EAADB" w:themeColor="accent1" w:themeTint="99"/>
          <w:sz w:val="28"/>
          <w:szCs w:val="28"/>
          <w:lang w:val="en-GB"/>
        </w:rPr>
        <w:t>and approach</w:t>
      </w:r>
    </w:p>
    <w:p w14:paraId="449ABCF8" w14:textId="1556406D" w:rsidR="00DF7987" w:rsidRPr="002C3157" w:rsidRDefault="004656D4" w:rsidP="00DF7987">
      <w:pPr>
        <w:spacing w:after="0" w:line="276" w:lineRule="auto"/>
        <w:rPr>
          <w:lang w:val="en-GB"/>
        </w:rPr>
      </w:pPr>
      <w:r w:rsidRPr="002C3157">
        <w:rPr>
          <w:lang w:val="en-GB"/>
        </w:rPr>
        <w:t xml:space="preserve"> </w:t>
      </w:r>
    </w:p>
    <w:p w14:paraId="0B1E723C" w14:textId="72E6D16C" w:rsidR="009F7747" w:rsidRPr="00F07AEC" w:rsidRDefault="009F7747" w:rsidP="00DF7987">
      <w:pPr>
        <w:spacing w:after="0" w:line="276" w:lineRule="auto"/>
        <w:rPr>
          <w:b/>
          <w:bCs/>
          <w:color w:val="8EAADB" w:themeColor="accent1" w:themeTint="99"/>
          <w:lang w:val="en-GB"/>
        </w:rPr>
      </w:pPr>
      <w:r w:rsidRPr="00F07AEC">
        <w:rPr>
          <w:b/>
          <w:bCs/>
          <w:color w:val="8EAADB" w:themeColor="accent1" w:themeTint="99"/>
          <w:lang w:val="en-GB"/>
        </w:rPr>
        <w:t>Study design</w:t>
      </w:r>
    </w:p>
    <w:p w14:paraId="74198941" w14:textId="75DBDA47" w:rsidR="009F7747" w:rsidRDefault="000C1A36" w:rsidP="00DF7987">
      <w:pPr>
        <w:spacing w:after="0" w:line="276" w:lineRule="auto"/>
        <w:rPr>
          <w:lang w:val="en-GB"/>
        </w:rPr>
      </w:pPr>
      <w:r>
        <w:rPr>
          <w:lang w:val="en-GB"/>
        </w:rPr>
        <w:t xml:space="preserve">Pilot </w:t>
      </w:r>
      <w:r w:rsidRPr="00F44254">
        <w:rPr>
          <w:lang w:val="en-GB"/>
        </w:rPr>
        <w:t>s</w:t>
      </w:r>
      <w:r>
        <w:rPr>
          <w:lang w:val="en-GB"/>
        </w:rPr>
        <w:t xml:space="preserve">tudy: </w:t>
      </w:r>
      <w:r w:rsidRPr="00F44254">
        <w:rPr>
          <w:lang w:val="en-GB"/>
        </w:rPr>
        <w:t>s</w:t>
      </w:r>
      <w:r>
        <w:rPr>
          <w:lang w:val="en-GB"/>
        </w:rPr>
        <w:t>ingle-</w:t>
      </w:r>
      <w:r w:rsidRPr="00F44254">
        <w:rPr>
          <w:lang w:val="en-GB"/>
        </w:rPr>
        <w:t>s</w:t>
      </w:r>
      <w:r>
        <w:rPr>
          <w:lang w:val="en-GB"/>
        </w:rPr>
        <w:t xml:space="preserve">ite, </w:t>
      </w:r>
      <w:r w:rsidRPr="00F44254">
        <w:rPr>
          <w:lang w:val="en-GB"/>
        </w:rPr>
        <w:t>s</w:t>
      </w:r>
      <w:r>
        <w:rPr>
          <w:lang w:val="en-GB"/>
        </w:rPr>
        <w:t>ingle-arm, non-blinded, non-randomi</w:t>
      </w:r>
      <w:r w:rsidRPr="00F44254">
        <w:rPr>
          <w:lang w:val="en-GB"/>
        </w:rPr>
        <w:t>s</w:t>
      </w:r>
      <w:r>
        <w:rPr>
          <w:lang w:val="en-GB"/>
        </w:rPr>
        <w:t>ed, interventional, and will be executed at the Univer</w:t>
      </w:r>
      <w:r w:rsidRPr="00F44254">
        <w:rPr>
          <w:lang w:val="en-GB"/>
        </w:rPr>
        <w:t>s</w:t>
      </w:r>
      <w:r>
        <w:rPr>
          <w:lang w:val="en-GB"/>
        </w:rPr>
        <w:t>ity Ho</w:t>
      </w:r>
      <w:r w:rsidRPr="00F44254">
        <w:rPr>
          <w:lang w:val="en-GB"/>
        </w:rPr>
        <w:t>s</w:t>
      </w:r>
      <w:r>
        <w:rPr>
          <w:lang w:val="en-GB"/>
        </w:rPr>
        <w:t>pital Lau</w:t>
      </w:r>
      <w:r w:rsidRPr="00F44254">
        <w:rPr>
          <w:lang w:val="en-GB"/>
        </w:rPr>
        <w:t>s</w:t>
      </w:r>
      <w:r>
        <w:rPr>
          <w:lang w:val="en-GB"/>
        </w:rPr>
        <w:t xml:space="preserve">anne (CHUV) in </w:t>
      </w:r>
      <w:r w:rsidRPr="00743F84">
        <w:rPr>
          <w:lang w:val="en-GB"/>
        </w:rPr>
        <w:t>S</w:t>
      </w:r>
      <w:r>
        <w:rPr>
          <w:lang w:val="en-GB"/>
        </w:rPr>
        <w:t>witzerland</w:t>
      </w:r>
    </w:p>
    <w:p w14:paraId="0DC25FF0" w14:textId="77777777" w:rsidR="000C1A36" w:rsidRDefault="000C1A36" w:rsidP="00DF7987">
      <w:pPr>
        <w:spacing w:after="0" w:line="276" w:lineRule="auto"/>
        <w:rPr>
          <w:lang w:val="en-GB"/>
        </w:rPr>
      </w:pPr>
    </w:p>
    <w:p w14:paraId="7F505985" w14:textId="5173C2B6" w:rsidR="00DF7987" w:rsidRDefault="009F7747" w:rsidP="00DF7987">
      <w:pPr>
        <w:spacing w:after="0" w:line="276" w:lineRule="auto"/>
        <w:rPr>
          <w:lang w:val="en-GB"/>
        </w:rPr>
      </w:pPr>
      <w:r w:rsidRPr="00F07AEC">
        <w:rPr>
          <w:b/>
          <w:bCs/>
          <w:color w:val="8EAADB" w:themeColor="accent1" w:themeTint="99"/>
          <w:lang w:val="en-GB"/>
        </w:rPr>
        <w:t xml:space="preserve">Study population </w:t>
      </w:r>
      <w:r w:rsidRPr="00F07AEC">
        <w:rPr>
          <w:lang w:val="en-GB"/>
        </w:rPr>
        <w:t xml:space="preserve">(inclusion / exclusion criteria </w:t>
      </w:r>
      <w:r w:rsidR="00386F53">
        <w:rPr>
          <w:lang w:val="en-GB"/>
        </w:rPr>
        <w:t>and approximate size of the group</w:t>
      </w:r>
      <w:r w:rsidRPr="00F07AEC">
        <w:rPr>
          <w:lang w:val="en-GB"/>
        </w:rPr>
        <w:t>)</w:t>
      </w:r>
    </w:p>
    <w:p w14:paraId="1B2E22DF" w14:textId="77777777" w:rsidR="000D224B" w:rsidRDefault="000D224B" w:rsidP="00DF7987">
      <w:pPr>
        <w:spacing w:after="0" w:line="276" w:lineRule="auto"/>
        <w:rPr>
          <w:lang w:val="en-GB"/>
        </w:rPr>
      </w:pPr>
    </w:p>
    <w:p w14:paraId="18904BAB" w14:textId="678F0351" w:rsidR="000D224B" w:rsidRPr="000D224B" w:rsidRDefault="000D224B" w:rsidP="000C1A36">
      <w:pPr>
        <w:spacing w:after="0" w:line="276" w:lineRule="auto"/>
        <w:rPr>
          <w:b/>
          <w:bCs/>
          <w:lang w:val="en-GB"/>
        </w:rPr>
      </w:pPr>
      <w:r>
        <w:rPr>
          <w:lang w:val="en-GB"/>
        </w:rPr>
        <w:t>Inclu</w:t>
      </w:r>
      <w:r w:rsidRPr="000D224B">
        <w:rPr>
          <w:lang w:val="en-GB"/>
        </w:rPr>
        <w:t xml:space="preserve">sion: </w:t>
      </w:r>
      <w:r w:rsidR="000C1A36">
        <w:rPr>
          <w:lang w:val="en-GB"/>
        </w:rPr>
        <w:t>Participant</w:t>
      </w:r>
      <w:r w:rsidR="000C1A36" w:rsidRPr="00F44254">
        <w:rPr>
          <w:lang w:val="en-GB"/>
        </w:rPr>
        <w:t>s</w:t>
      </w:r>
      <w:r w:rsidR="000C1A36">
        <w:rPr>
          <w:lang w:val="en-GB"/>
        </w:rPr>
        <w:t xml:space="preserve"> equipped with the brain-</w:t>
      </w:r>
      <w:r w:rsidR="000C1A36" w:rsidRPr="00F44254">
        <w:rPr>
          <w:lang w:val="en-GB"/>
        </w:rPr>
        <w:t>s</w:t>
      </w:r>
      <w:r w:rsidR="000C1A36">
        <w:rPr>
          <w:lang w:val="en-GB"/>
        </w:rPr>
        <w:t xml:space="preserve">pine interface </w:t>
      </w:r>
      <w:r w:rsidR="000C1A36" w:rsidRPr="00F44254">
        <w:rPr>
          <w:lang w:val="en-GB"/>
        </w:rPr>
        <w:t>s</w:t>
      </w:r>
      <w:r w:rsidR="000C1A36">
        <w:rPr>
          <w:lang w:val="en-GB"/>
        </w:rPr>
        <w:t>y</w:t>
      </w:r>
      <w:r w:rsidR="000C1A36" w:rsidRPr="00F44254">
        <w:rPr>
          <w:lang w:val="en-GB"/>
        </w:rPr>
        <w:t>s</w:t>
      </w:r>
      <w:r w:rsidR="000C1A36">
        <w:rPr>
          <w:lang w:val="en-GB"/>
        </w:rPr>
        <w:t>tem. Further in- and exclu</w:t>
      </w:r>
      <w:r w:rsidR="000C1A36" w:rsidRPr="00F44254">
        <w:rPr>
          <w:lang w:val="en-GB"/>
        </w:rPr>
        <w:t>s</w:t>
      </w:r>
      <w:r w:rsidR="000C1A36">
        <w:rPr>
          <w:lang w:val="en-GB"/>
        </w:rPr>
        <w:t>ion criteria of the clinical trial</w:t>
      </w:r>
      <w:r w:rsidR="000C1A36" w:rsidRPr="00F44254">
        <w:rPr>
          <w:lang w:val="en-GB"/>
        </w:rPr>
        <w:t>s</w:t>
      </w:r>
      <w:r w:rsidR="000C1A36">
        <w:rPr>
          <w:lang w:val="en-GB"/>
        </w:rPr>
        <w:t xml:space="preserve"> NCT04632290 and NCT06243952</w:t>
      </w:r>
    </w:p>
    <w:p w14:paraId="2CA76B7D" w14:textId="77777777" w:rsidR="000D224B" w:rsidRDefault="000D224B" w:rsidP="000D224B">
      <w:pPr>
        <w:spacing w:after="0" w:line="276" w:lineRule="auto"/>
        <w:rPr>
          <w:b/>
          <w:bCs/>
          <w:lang w:val="en-GB"/>
        </w:rPr>
      </w:pPr>
    </w:p>
    <w:p w14:paraId="206491DD" w14:textId="172EC7AB" w:rsidR="00892DAF" w:rsidRDefault="000D224B" w:rsidP="00637126">
      <w:pPr>
        <w:spacing w:after="0" w:line="276" w:lineRule="auto"/>
        <w:rPr>
          <w:lang w:val="en-GB"/>
        </w:rPr>
      </w:pPr>
      <w:r>
        <w:rPr>
          <w:lang w:val="en-GB"/>
        </w:rPr>
        <w:t xml:space="preserve">Population size: </w:t>
      </w:r>
      <w:r w:rsidR="000C1A36">
        <w:rPr>
          <w:lang w:val="en-GB"/>
        </w:rPr>
        <w:t>2</w:t>
      </w:r>
      <w:r>
        <w:rPr>
          <w:lang w:val="en-GB"/>
        </w:rPr>
        <w:t xml:space="preserve"> participants</w:t>
      </w:r>
    </w:p>
    <w:p w14:paraId="617C7D6B" w14:textId="77777777" w:rsidR="00637126" w:rsidRDefault="00637126" w:rsidP="00637126">
      <w:pPr>
        <w:spacing w:after="0" w:line="276" w:lineRule="auto"/>
        <w:rPr>
          <w:b/>
          <w:bCs/>
          <w:color w:val="8EAADB" w:themeColor="accent1" w:themeTint="99"/>
          <w:lang w:val="en-GB"/>
        </w:rPr>
      </w:pPr>
    </w:p>
    <w:p w14:paraId="086CB4AF" w14:textId="2672E269" w:rsidR="00DF7987" w:rsidRDefault="009F7747" w:rsidP="00DF7987">
      <w:pPr>
        <w:spacing w:after="0" w:line="276" w:lineRule="auto"/>
        <w:rPr>
          <w:lang w:val="en-GB"/>
        </w:rPr>
      </w:pPr>
      <w:r w:rsidRPr="00F07AEC">
        <w:rPr>
          <w:b/>
          <w:bCs/>
          <w:color w:val="8EAADB" w:themeColor="accent1" w:themeTint="99"/>
          <w:lang w:val="en-GB"/>
        </w:rPr>
        <w:t>Variables</w:t>
      </w:r>
      <w:r w:rsidRPr="00F07AEC">
        <w:rPr>
          <w:color w:val="8EAADB" w:themeColor="accent1" w:themeTint="99"/>
          <w:lang w:val="en-GB"/>
        </w:rPr>
        <w:t xml:space="preserve"> </w:t>
      </w:r>
      <w:r>
        <w:rPr>
          <w:lang w:val="en-GB"/>
        </w:rPr>
        <w:t>(most important ones including the primary outcome)</w:t>
      </w:r>
    </w:p>
    <w:p w14:paraId="15ED8FD9" w14:textId="77777777" w:rsidR="000D224B" w:rsidRDefault="000D224B" w:rsidP="00DF7987">
      <w:pPr>
        <w:spacing w:after="0" w:line="276" w:lineRule="auto"/>
        <w:rPr>
          <w:lang w:val="en-GB"/>
        </w:rPr>
      </w:pPr>
    </w:p>
    <w:p w14:paraId="7BA94A79" w14:textId="1049DA57" w:rsidR="000D224B" w:rsidRDefault="000D224B" w:rsidP="00DF7987">
      <w:pPr>
        <w:spacing w:after="0" w:line="276" w:lineRule="auto"/>
        <w:rPr>
          <w:lang w:val="en-GB"/>
        </w:rPr>
      </w:pPr>
      <w:r>
        <w:rPr>
          <w:lang w:val="en-GB"/>
        </w:rPr>
        <w:t xml:space="preserve">Primary outcome: time on </w:t>
      </w:r>
      <w:r w:rsidR="00892DAF">
        <w:rPr>
          <w:lang w:val="en-GB"/>
        </w:rPr>
        <w:t>TUG</w:t>
      </w:r>
      <w:ins w:id="54" w:author="Mel Visscher" w:date="2024-08-29T19:01:00Z" w16du:dateUtc="2024-08-29T17:01:00Z">
        <w:r w:rsidR="00637126">
          <w:rPr>
            <w:lang w:val="en-GB"/>
          </w:rPr>
          <w:t xml:space="preserve"> test</w:t>
        </w:r>
      </w:ins>
    </w:p>
    <w:p w14:paraId="7D8D255D" w14:textId="77777777" w:rsidR="000D224B" w:rsidRDefault="000D224B" w:rsidP="00DF7987">
      <w:pPr>
        <w:spacing w:after="0" w:line="276" w:lineRule="auto"/>
        <w:rPr>
          <w:lang w:val="en-GB"/>
        </w:rPr>
      </w:pPr>
    </w:p>
    <w:p w14:paraId="111B330A" w14:textId="3BD59BE9" w:rsidR="000D224B" w:rsidRDefault="000D224B" w:rsidP="00DF7987">
      <w:pPr>
        <w:spacing w:after="0" w:line="276" w:lineRule="auto"/>
        <w:rPr>
          <w:lang w:val="en-GB"/>
        </w:rPr>
      </w:pPr>
      <w:r>
        <w:rPr>
          <w:lang w:val="en-GB"/>
        </w:rPr>
        <w:t xml:space="preserve">Secondary outcomes: </w:t>
      </w:r>
    </w:p>
    <w:p w14:paraId="651C14B3" w14:textId="77777777" w:rsidR="000D224B" w:rsidRDefault="000D224B" w:rsidP="00DF7987">
      <w:pPr>
        <w:spacing w:after="0" w:line="276" w:lineRule="auto"/>
        <w:rPr>
          <w:lang w:val="en-GB"/>
        </w:rPr>
      </w:pPr>
    </w:p>
    <w:p w14:paraId="6A789212" w14:textId="42544BC1" w:rsidR="000D224B" w:rsidRDefault="000D224B" w:rsidP="000D224B">
      <w:pPr>
        <w:pStyle w:val="ListParagraph"/>
        <w:numPr>
          <w:ilvl w:val="0"/>
          <w:numId w:val="3"/>
        </w:numPr>
        <w:spacing w:after="0" w:line="276" w:lineRule="auto"/>
        <w:rPr>
          <w:lang w:val="en-GB"/>
        </w:rPr>
      </w:pPr>
      <w:r>
        <w:rPr>
          <w:lang w:val="en-GB"/>
        </w:rPr>
        <w:t xml:space="preserve">Additional objective clinical gait assessment: </w:t>
      </w:r>
      <w:del w:id="55" w:author="Mel Visscher" w:date="2024-08-29T18:52:00Z" w16du:dateUtc="2024-08-29T16:52:00Z">
        <w:r w:rsidR="00892DAF" w:rsidDel="00637126">
          <w:rPr>
            <w:color w:val="000000" w:themeColor="text1"/>
            <w:lang w:val="en-GB"/>
          </w:rPr>
          <w:delText>6MWT</w:delText>
        </w:r>
      </w:del>
      <w:ins w:id="56" w:author="Mel Visscher" w:date="2024-08-29T18:52:00Z" w16du:dateUtc="2024-08-29T16:52:00Z">
        <w:r w:rsidR="00637126">
          <w:rPr>
            <w:color w:val="000000" w:themeColor="text1"/>
            <w:lang w:val="en-GB"/>
          </w:rPr>
          <w:t>6-Minute Walk Test (6MWT)</w:t>
        </w:r>
      </w:ins>
      <w:r w:rsidR="00892DAF">
        <w:rPr>
          <w:color w:val="000000" w:themeColor="text1"/>
          <w:lang w:val="en-GB"/>
        </w:rPr>
        <w:t xml:space="preserve">, </w:t>
      </w:r>
      <w:del w:id="57" w:author="Mel Visscher" w:date="2024-08-29T18:52:00Z" w16du:dateUtc="2024-08-29T16:52:00Z">
        <w:r w:rsidDel="00637126">
          <w:rPr>
            <w:color w:val="000000" w:themeColor="text1"/>
            <w:lang w:val="en-GB"/>
          </w:rPr>
          <w:delText>BB</w:delText>
        </w:r>
        <w:r w:rsidRPr="00743F84" w:rsidDel="00637126">
          <w:rPr>
            <w:lang w:val="en-GB"/>
          </w:rPr>
          <w:delText>S</w:delText>
        </w:r>
        <w:r w:rsidR="00892DAF" w:rsidDel="00637126">
          <w:rPr>
            <w:lang w:val="en-GB"/>
          </w:rPr>
          <w:delText xml:space="preserve"> </w:delText>
        </w:r>
      </w:del>
      <w:ins w:id="58" w:author="Mel Visscher" w:date="2024-08-29T18:52:00Z" w16du:dateUtc="2024-08-29T16:52:00Z">
        <w:r w:rsidR="00637126">
          <w:rPr>
            <w:color w:val="000000" w:themeColor="text1"/>
            <w:lang w:val="en-GB"/>
          </w:rPr>
          <w:t>Berg Balance Scale (BBS)</w:t>
        </w:r>
        <w:r w:rsidR="00637126">
          <w:rPr>
            <w:lang w:val="en-GB"/>
          </w:rPr>
          <w:t xml:space="preserve"> </w:t>
        </w:r>
      </w:ins>
      <w:r w:rsidR="00892DAF">
        <w:rPr>
          <w:lang w:val="en-GB"/>
        </w:rPr>
        <w:t>and</w:t>
      </w:r>
      <w:r>
        <w:rPr>
          <w:lang w:val="en-GB"/>
        </w:rPr>
        <w:t xml:space="preserve"> </w:t>
      </w:r>
      <w:del w:id="59" w:author="Mel Visscher" w:date="2024-08-29T18:53:00Z" w16du:dateUtc="2024-08-29T16:53:00Z">
        <w:r w:rsidDel="00637126">
          <w:rPr>
            <w:lang w:val="en-GB"/>
          </w:rPr>
          <w:delText>WI</w:delText>
        </w:r>
        <w:r w:rsidRPr="00743F84" w:rsidDel="00637126">
          <w:rPr>
            <w:lang w:val="en-GB"/>
          </w:rPr>
          <w:delText>S</w:delText>
        </w:r>
        <w:r w:rsidDel="00637126">
          <w:rPr>
            <w:lang w:val="en-GB"/>
          </w:rPr>
          <w:delText>CI II</w:delText>
        </w:r>
      </w:del>
      <w:ins w:id="60" w:author="Mel Visscher" w:date="2024-08-29T18:53:00Z" w16du:dateUtc="2024-08-29T16:53:00Z">
        <w:r w:rsidR="00637126">
          <w:rPr>
            <w:lang w:val="en-GB"/>
          </w:rPr>
          <w:t>Walking Index For Spinal Cord Injury II (WISCI II)</w:t>
        </w:r>
      </w:ins>
    </w:p>
    <w:p w14:paraId="596A03F9" w14:textId="3E464112" w:rsidR="003F6E3B" w:rsidRDefault="003F6E3B" w:rsidP="000D224B">
      <w:pPr>
        <w:pStyle w:val="ListParagraph"/>
        <w:numPr>
          <w:ilvl w:val="0"/>
          <w:numId w:val="3"/>
        </w:numPr>
        <w:spacing w:after="0" w:line="276" w:lineRule="auto"/>
        <w:rPr>
          <w:lang w:val="en-GB"/>
        </w:rPr>
      </w:pPr>
      <w:r>
        <w:rPr>
          <w:lang w:val="en-GB"/>
        </w:rPr>
        <w:t>Volitional muscle control as measured by maximal force production</w:t>
      </w:r>
    </w:p>
    <w:p w14:paraId="02756B7B" w14:textId="0954CC7C" w:rsidR="003F6E3B" w:rsidRPr="000D224B" w:rsidRDefault="003F6E3B" w:rsidP="000D224B">
      <w:pPr>
        <w:pStyle w:val="ListParagraph"/>
        <w:numPr>
          <w:ilvl w:val="0"/>
          <w:numId w:val="3"/>
        </w:numPr>
        <w:spacing w:after="0" w:line="276" w:lineRule="auto"/>
        <w:rPr>
          <w:lang w:val="en-GB"/>
        </w:rPr>
      </w:pPr>
      <w:r>
        <w:rPr>
          <w:lang w:val="en-GB"/>
        </w:rPr>
        <w:t xml:space="preserve">Subjective quality and ease of gait according to the patient as measured on a 10cm visual </w:t>
      </w:r>
      <w:r w:rsidR="009F4F45">
        <w:rPr>
          <w:lang w:val="en-GB"/>
        </w:rPr>
        <w:t>analogue</w:t>
      </w:r>
      <w:r>
        <w:rPr>
          <w:lang w:val="en-GB"/>
        </w:rPr>
        <w:t xml:space="preserve"> scale</w:t>
      </w:r>
    </w:p>
    <w:p w14:paraId="07FDB3D1" w14:textId="1399D77E" w:rsidR="009F7747" w:rsidRDefault="009F7747" w:rsidP="00DF7987">
      <w:pPr>
        <w:spacing w:after="0" w:line="276" w:lineRule="auto"/>
        <w:rPr>
          <w:lang w:val="en-GB"/>
        </w:rPr>
      </w:pPr>
    </w:p>
    <w:p w14:paraId="0FECB190" w14:textId="0CCDDB7E" w:rsidR="009F7747" w:rsidRDefault="009F7747" w:rsidP="00DF7987">
      <w:pPr>
        <w:spacing w:after="0" w:line="276" w:lineRule="auto"/>
        <w:rPr>
          <w:lang w:val="en-GB"/>
        </w:rPr>
      </w:pPr>
      <w:r w:rsidRPr="00F07AEC">
        <w:rPr>
          <w:b/>
          <w:bCs/>
          <w:color w:val="8EAADB" w:themeColor="accent1" w:themeTint="99"/>
          <w:lang w:val="en-GB"/>
        </w:rPr>
        <w:t>Study  methods</w:t>
      </w:r>
      <w:r w:rsidRPr="00F07AEC">
        <w:rPr>
          <w:color w:val="8EAADB" w:themeColor="accent1" w:themeTint="99"/>
          <w:lang w:val="en-GB"/>
        </w:rPr>
        <w:t xml:space="preserve"> </w:t>
      </w:r>
      <w:r>
        <w:rPr>
          <w:lang w:val="en-GB"/>
        </w:rPr>
        <w:t>(description how the study will be carr</w:t>
      </w:r>
      <w:r w:rsidR="00386F53">
        <w:rPr>
          <w:lang w:val="en-GB"/>
        </w:rPr>
        <w:t xml:space="preserve">ied </w:t>
      </w:r>
      <w:r>
        <w:rPr>
          <w:lang w:val="en-GB"/>
        </w:rPr>
        <w:t>out)</w:t>
      </w:r>
    </w:p>
    <w:p w14:paraId="1B3A0421" w14:textId="77777777" w:rsidR="009F4F45" w:rsidRDefault="009F4F45" w:rsidP="00DF7987">
      <w:pPr>
        <w:spacing w:after="0" w:line="276" w:lineRule="auto"/>
        <w:rPr>
          <w:lang w:val="en-GB"/>
        </w:rPr>
      </w:pPr>
    </w:p>
    <w:p w14:paraId="33CC1584" w14:textId="507F9A02" w:rsidR="00AB765A" w:rsidRDefault="009F4F45" w:rsidP="00892DAF">
      <w:pPr>
        <w:spacing w:after="0" w:line="276" w:lineRule="auto"/>
        <w:rPr>
          <w:lang w:val="en-GB"/>
        </w:rPr>
      </w:pPr>
      <w:r>
        <w:rPr>
          <w:lang w:val="en-GB"/>
        </w:rPr>
        <w:t xml:space="preserve">An algorithm for the conversion of </w:t>
      </w:r>
      <w:proofErr w:type="spellStart"/>
      <w:r>
        <w:rPr>
          <w:lang w:val="en-GB"/>
        </w:rPr>
        <w:t>ECoG</w:t>
      </w:r>
      <w:proofErr w:type="spellEnd"/>
      <w:r>
        <w:rPr>
          <w:lang w:val="en-GB"/>
        </w:rPr>
        <w:t xml:space="preserve"> data to FES of the correct muscles that correspond to the simultaneous spinal cord stimulation is created. Patients are included and informed consent is obtained. Patients are invited for an individual calibration session where a researcher (r1) applies the transdermal electrodes to the correct muscles and connects control thereof to the </w:t>
      </w:r>
      <w:proofErr w:type="spellStart"/>
      <w:r>
        <w:rPr>
          <w:lang w:val="en-GB"/>
        </w:rPr>
        <w:t>ECoG</w:t>
      </w:r>
      <w:proofErr w:type="spellEnd"/>
      <w:r>
        <w:rPr>
          <w:lang w:val="en-GB"/>
        </w:rPr>
        <w:t>. Before turning on the FES, baseline measurements of all outcomes are performed by a researcher (r2). During the duration of the calibration session, various exercises are performed and the control of the FES is adjusted accordingly by a researcher (r1). After the session, baseline measurements are performed by the same researcher (r2)</w:t>
      </w:r>
      <w:r w:rsidR="00AB765A">
        <w:rPr>
          <w:lang w:val="en-GB"/>
        </w:rPr>
        <w:t xml:space="preserve">, only the TUG is repeated 5 times with a randomised pattern of </w:t>
      </w:r>
      <w:r w:rsidR="00892DAF">
        <w:rPr>
          <w:lang w:val="en-GB"/>
        </w:rPr>
        <w:t xml:space="preserve">turning </w:t>
      </w:r>
      <w:r w:rsidR="00AB765A">
        <w:rPr>
          <w:lang w:val="en-GB"/>
        </w:rPr>
        <w:t xml:space="preserve">FES on </w:t>
      </w:r>
      <w:r w:rsidR="00892DAF">
        <w:rPr>
          <w:lang w:val="en-GB"/>
        </w:rPr>
        <w:t>and</w:t>
      </w:r>
      <w:r w:rsidR="00AB765A">
        <w:rPr>
          <w:lang w:val="en-GB"/>
        </w:rPr>
        <w:t xml:space="preserve"> off</w:t>
      </w:r>
      <w:r w:rsidR="00791396">
        <w:rPr>
          <w:lang w:val="en-GB"/>
        </w:rPr>
        <w:t xml:space="preserve"> (to which r1 is blinded)</w:t>
      </w:r>
      <w:r>
        <w:rPr>
          <w:lang w:val="en-GB"/>
        </w:rPr>
        <w:t xml:space="preserve">. </w:t>
      </w:r>
      <w:r w:rsidR="00AB765A">
        <w:rPr>
          <w:lang w:val="en-GB"/>
        </w:rPr>
        <w:t xml:space="preserve">Between TUG repetitions, the participant is asked to walk a lap around the training hall to get reacquainted with the current FES settings. </w:t>
      </w:r>
      <w:r>
        <w:rPr>
          <w:lang w:val="en-GB"/>
        </w:rPr>
        <w:t xml:space="preserve">Data is collected, cleaned and analysed. </w:t>
      </w:r>
    </w:p>
    <w:p w14:paraId="3482E0EA" w14:textId="77777777" w:rsidR="00892DAF" w:rsidRDefault="00892DAF" w:rsidP="00892DAF">
      <w:pPr>
        <w:spacing w:after="0" w:line="276" w:lineRule="auto"/>
        <w:rPr>
          <w:b/>
          <w:bCs/>
          <w:color w:val="8EAADB" w:themeColor="accent1" w:themeTint="99"/>
          <w:lang w:val="en-GB"/>
        </w:rPr>
      </w:pPr>
    </w:p>
    <w:p w14:paraId="796F1AC7" w14:textId="77777777" w:rsidR="00637126" w:rsidRDefault="00637126">
      <w:pPr>
        <w:rPr>
          <w:b/>
          <w:bCs/>
          <w:color w:val="8EAADB" w:themeColor="accent1" w:themeTint="99"/>
          <w:lang w:val="en-GB"/>
        </w:rPr>
      </w:pPr>
      <w:r>
        <w:rPr>
          <w:b/>
          <w:bCs/>
          <w:color w:val="8EAADB" w:themeColor="accent1" w:themeTint="99"/>
          <w:lang w:val="en-GB"/>
        </w:rPr>
        <w:br w:type="page"/>
      </w:r>
    </w:p>
    <w:p w14:paraId="3DA6EB68" w14:textId="7FE46E79" w:rsidR="009F7747" w:rsidRPr="00F07AEC" w:rsidRDefault="009F7747" w:rsidP="00DF7987">
      <w:pPr>
        <w:spacing w:after="0" w:line="276" w:lineRule="auto"/>
        <w:rPr>
          <w:b/>
          <w:bCs/>
          <w:color w:val="8EAADB" w:themeColor="accent1" w:themeTint="99"/>
          <w:lang w:val="en-GB"/>
        </w:rPr>
      </w:pPr>
      <w:r w:rsidRPr="00F07AEC">
        <w:rPr>
          <w:b/>
          <w:bCs/>
          <w:color w:val="8EAADB" w:themeColor="accent1" w:themeTint="99"/>
          <w:lang w:val="en-GB"/>
        </w:rPr>
        <w:lastRenderedPageBreak/>
        <w:t xml:space="preserve">Quantitative </w:t>
      </w:r>
      <w:r w:rsidRPr="00386F53">
        <w:rPr>
          <w:lang w:val="en-GB"/>
        </w:rPr>
        <w:t>(</w:t>
      </w:r>
      <w:r w:rsidR="00386F53" w:rsidRPr="00F07AEC">
        <w:rPr>
          <w:lang w:val="en-GB"/>
        </w:rPr>
        <w:t xml:space="preserve">which </w:t>
      </w:r>
      <w:r w:rsidRPr="00386F53">
        <w:rPr>
          <w:lang w:val="en-GB"/>
        </w:rPr>
        <w:t>statistical</w:t>
      </w:r>
      <w:r w:rsidR="00386F53" w:rsidRPr="00F07AEC">
        <w:rPr>
          <w:lang w:val="en-GB"/>
        </w:rPr>
        <w:t xml:space="preserve"> method</w:t>
      </w:r>
      <w:r w:rsidRPr="00386F53">
        <w:rPr>
          <w:lang w:val="en-GB"/>
        </w:rPr>
        <w:t>)</w:t>
      </w:r>
      <w:r w:rsidRPr="00F07AEC">
        <w:rPr>
          <w:b/>
          <w:bCs/>
          <w:color w:val="8EAADB" w:themeColor="accent1" w:themeTint="99"/>
          <w:lang w:val="en-GB"/>
        </w:rPr>
        <w:t xml:space="preserve"> or qualitative analyses</w:t>
      </w:r>
      <w:r w:rsidR="00386F53">
        <w:rPr>
          <w:b/>
          <w:bCs/>
          <w:color w:val="8EAADB" w:themeColor="accent1" w:themeTint="99"/>
          <w:lang w:val="en-GB"/>
        </w:rPr>
        <w:t xml:space="preserve"> </w:t>
      </w:r>
      <w:r w:rsidR="00386F53" w:rsidRPr="00F07AEC">
        <w:rPr>
          <w:lang w:val="en-GB"/>
        </w:rPr>
        <w:t>(which method)</w:t>
      </w:r>
    </w:p>
    <w:p w14:paraId="5D9398DB" w14:textId="6C25EC30" w:rsidR="000C1A36" w:rsidRDefault="000C1A36" w:rsidP="000C1A36">
      <w:pPr>
        <w:tabs>
          <w:tab w:val="left" w:pos="939"/>
        </w:tabs>
        <w:spacing w:after="0" w:line="276" w:lineRule="auto"/>
        <w:rPr>
          <w:lang w:val="en-GB"/>
        </w:rPr>
      </w:pPr>
      <w:r>
        <w:rPr>
          <w:lang w:val="en-GB"/>
        </w:rPr>
        <w:t>A limited number of participant</w:t>
      </w:r>
      <w:r w:rsidRPr="00F44254">
        <w:rPr>
          <w:lang w:val="en-GB"/>
        </w:rPr>
        <w:t>s</w:t>
      </w:r>
      <w:r>
        <w:rPr>
          <w:lang w:val="en-GB"/>
        </w:rPr>
        <w:t xml:space="preserve"> available for thi</w:t>
      </w:r>
      <w:r w:rsidRPr="00F44254">
        <w:rPr>
          <w:lang w:val="en-GB"/>
        </w:rPr>
        <w:t>s</w:t>
      </w:r>
      <w:r>
        <w:rPr>
          <w:lang w:val="en-GB"/>
        </w:rPr>
        <w:t xml:space="preserve"> analy</w:t>
      </w:r>
      <w:r w:rsidRPr="00F44254">
        <w:rPr>
          <w:lang w:val="en-GB"/>
        </w:rPr>
        <w:t>s</w:t>
      </w:r>
      <w:r>
        <w:rPr>
          <w:lang w:val="en-GB"/>
        </w:rPr>
        <w:t>i</w:t>
      </w:r>
      <w:r w:rsidRPr="00F44254">
        <w:rPr>
          <w:lang w:val="en-GB"/>
        </w:rPr>
        <w:t>s</w:t>
      </w:r>
      <w:r>
        <w:rPr>
          <w:lang w:val="en-GB"/>
        </w:rPr>
        <w:t xml:space="preserve"> at the time of my intern</w:t>
      </w:r>
      <w:r w:rsidRPr="00F44254">
        <w:rPr>
          <w:lang w:val="en-GB"/>
        </w:rPr>
        <w:t>s</w:t>
      </w:r>
      <w:r>
        <w:rPr>
          <w:lang w:val="en-GB"/>
        </w:rPr>
        <w:t xml:space="preserve">hip will not provide </w:t>
      </w:r>
      <w:r w:rsidRPr="00F44254">
        <w:rPr>
          <w:lang w:val="en-GB"/>
        </w:rPr>
        <w:t>s</w:t>
      </w:r>
      <w:r>
        <w:rPr>
          <w:lang w:val="en-GB"/>
        </w:rPr>
        <w:t xml:space="preserve">ufficient </w:t>
      </w:r>
      <w:r w:rsidRPr="00F44254">
        <w:rPr>
          <w:lang w:val="en-GB"/>
        </w:rPr>
        <w:t>s</w:t>
      </w:r>
      <w:r>
        <w:rPr>
          <w:lang w:val="en-GB"/>
        </w:rPr>
        <w:t>tati</w:t>
      </w:r>
      <w:r w:rsidRPr="00F44254">
        <w:rPr>
          <w:lang w:val="en-GB"/>
        </w:rPr>
        <w:t>s</w:t>
      </w:r>
      <w:r>
        <w:rPr>
          <w:lang w:val="en-GB"/>
        </w:rPr>
        <w:t>tical power to te</w:t>
      </w:r>
      <w:r w:rsidRPr="00F44254">
        <w:rPr>
          <w:lang w:val="en-GB"/>
        </w:rPr>
        <w:t>s</w:t>
      </w:r>
      <w:r>
        <w:rPr>
          <w:lang w:val="en-GB"/>
        </w:rPr>
        <w:t>t the hypothe</w:t>
      </w:r>
      <w:r w:rsidRPr="00F44254">
        <w:rPr>
          <w:lang w:val="en-GB"/>
        </w:rPr>
        <w:t>s</w:t>
      </w:r>
      <w:r>
        <w:rPr>
          <w:lang w:val="en-GB"/>
        </w:rPr>
        <w:t>i</w:t>
      </w:r>
      <w:r w:rsidRPr="00F44254">
        <w:rPr>
          <w:lang w:val="en-GB"/>
        </w:rPr>
        <w:t>s</w:t>
      </w:r>
      <w:r>
        <w:rPr>
          <w:lang w:val="en-GB"/>
        </w:rPr>
        <w:t>. However, thi</w:t>
      </w:r>
      <w:r w:rsidRPr="00F44254">
        <w:rPr>
          <w:lang w:val="en-GB"/>
        </w:rPr>
        <w:t>s</w:t>
      </w:r>
      <w:r>
        <w:rPr>
          <w:lang w:val="en-GB"/>
        </w:rPr>
        <w:t xml:space="preserve"> experimental paradigm can be carried out in the upcoming participant</w:t>
      </w:r>
      <w:r w:rsidRPr="00F44254">
        <w:rPr>
          <w:lang w:val="en-GB"/>
        </w:rPr>
        <w:t>s</w:t>
      </w:r>
      <w:r>
        <w:rPr>
          <w:lang w:val="en-GB"/>
        </w:rPr>
        <w:t xml:space="preserve"> of the </w:t>
      </w:r>
      <w:r w:rsidRPr="00F44254">
        <w:rPr>
          <w:lang w:val="en-GB"/>
        </w:rPr>
        <w:t>s</w:t>
      </w:r>
      <w:r>
        <w:rPr>
          <w:lang w:val="en-GB"/>
        </w:rPr>
        <w:t>tudy and a conclu</w:t>
      </w:r>
      <w:r w:rsidRPr="00F44254">
        <w:rPr>
          <w:lang w:val="en-GB"/>
        </w:rPr>
        <w:t>s</w:t>
      </w:r>
      <w:r>
        <w:rPr>
          <w:lang w:val="en-GB"/>
        </w:rPr>
        <w:t xml:space="preserve">ion can be reached after the end of my </w:t>
      </w:r>
      <w:r w:rsidRPr="00F44254">
        <w:rPr>
          <w:lang w:val="en-GB"/>
        </w:rPr>
        <w:t>s</w:t>
      </w:r>
      <w:r>
        <w:rPr>
          <w:lang w:val="en-GB"/>
        </w:rPr>
        <w:t>tay.</w:t>
      </w:r>
      <w:ins w:id="61" w:author="Mel Visscher" w:date="2024-08-29T18:54:00Z" w16du:dateUtc="2024-08-29T16:54:00Z">
        <w:r w:rsidR="00637126">
          <w:rPr>
            <w:lang w:val="en-GB"/>
          </w:rPr>
          <w:t xml:space="preserve"> The statistical metho</w:t>
        </w:r>
      </w:ins>
      <w:ins w:id="62" w:author="Mel Visscher" w:date="2024-08-29T18:55:00Z" w16du:dateUtc="2024-08-29T16:55:00Z">
        <w:r w:rsidR="00637126">
          <w:rPr>
            <w:lang w:val="en-GB"/>
          </w:rPr>
          <w:t xml:space="preserve">ds used here will thus form a preparation for the continuation of this experimental paradigm with a larger number of participants. In the same way that </w:t>
        </w:r>
      </w:ins>
      <w:ins w:id="63" w:author="Mel Visscher" w:date="2024-08-29T18:56:00Z" w16du:dateUtc="2024-08-29T16:56:00Z">
        <w:r w:rsidR="00637126">
          <w:rPr>
            <w:lang w:val="en-GB"/>
          </w:rPr>
          <w:t xml:space="preserve">the experimental protocols and FES-BCI algorithms will be prepared in this pilot study and reused later, so too will the statistical algorithm be prepared and reused. </w:t>
        </w:r>
      </w:ins>
      <w:ins w:id="64" w:author="Mel Visscher" w:date="2024-08-29T18:57:00Z" w16du:dateUtc="2024-08-29T16:57:00Z">
        <w:r w:rsidR="00637126">
          <w:rPr>
            <w:lang w:val="en-GB"/>
          </w:rPr>
          <w:t>Due to the invasive and expensive nature of the procedure, it is unlikely that a large number of participants will be recruited even after my stay.</w:t>
        </w:r>
      </w:ins>
      <w:ins w:id="65" w:author="Mel Visscher" w:date="2024-08-29T19:01:00Z" w16du:dateUtc="2024-08-29T17:01:00Z">
        <w:r w:rsidR="007A082F">
          <w:rPr>
            <w:lang w:val="en-GB"/>
          </w:rPr>
          <w:t xml:space="preserve"> Furthermore, the choice of analysis serves to further my experience with these methods. </w:t>
        </w:r>
      </w:ins>
      <w:del w:id="66" w:author="Mel Visscher" w:date="2024-08-29T18:57:00Z" w16du:dateUtc="2024-08-29T16:57:00Z">
        <w:r w:rsidDel="00637126">
          <w:rPr>
            <w:lang w:val="en-GB"/>
          </w:rPr>
          <w:delText xml:space="preserve"> </w:delText>
        </w:r>
        <w:r w:rsidR="004656D4" w:rsidRPr="002C3157" w:rsidDel="00637126">
          <w:rPr>
            <w:lang w:val="en-GB"/>
          </w:rPr>
          <w:delText xml:space="preserve"> </w:delText>
        </w:r>
        <w:r w:rsidDel="00637126">
          <w:rPr>
            <w:lang w:val="en-GB"/>
          </w:rPr>
          <w:tab/>
        </w:r>
      </w:del>
    </w:p>
    <w:p w14:paraId="0FD628E5" w14:textId="56825EEA" w:rsidR="00AB765A" w:rsidRDefault="000C1A36" w:rsidP="0066586F">
      <w:pPr>
        <w:spacing w:after="0" w:line="276" w:lineRule="auto"/>
        <w:rPr>
          <w:lang w:val="en-GB"/>
        </w:rPr>
      </w:pPr>
      <w:r>
        <w:rPr>
          <w:lang w:val="en-GB"/>
        </w:rPr>
        <w:t>Sta</w:t>
      </w:r>
      <w:r w:rsidRPr="00F44254">
        <w:rPr>
          <w:lang w:val="en-GB"/>
        </w:rPr>
        <w:t>t</w:t>
      </w:r>
      <w:r>
        <w:rPr>
          <w:lang w:val="en-GB"/>
        </w:rPr>
        <w:t>istical analy</w:t>
      </w:r>
      <w:r w:rsidRPr="00F44254">
        <w:rPr>
          <w:lang w:val="en-GB"/>
        </w:rPr>
        <w:t>s</w:t>
      </w:r>
      <w:r>
        <w:rPr>
          <w:lang w:val="en-GB"/>
        </w:rPr>
        <w:t>e</w:t>
      </w:r>
      <w:r w:rsidRPr="00F44254">
        <w:rPr>
          <w:lang w:val="en-GB"/>
        </w:rPr>
        <w:t>s</w:t>
      </w:r>
      <w:r w:rsidR="00D26CB2">
        <w:rPr>
          <w:lang w:val="en-GB"/>
        </w:rPr>
        <w:t xml:space="preserve">: </w:t>
      </w:r>
    </w:p>
    <w:p w14:paraId="58F068BF" w14:textId="77777777" w:rsidR="00AB765A" w:rsidRDefault="00AB765A" w:rsidP="0066586F">
      <w:pPr>
        <w:spacing w:after="0" w:line="276" w:lineRule="auto"/>
        <w:rPr>
          <w:lang w:val="en-GB"/>
        </w:rPr>
      </w:pPr>
    </w:p>
    <w:p w14:paraId="4181F72F" w14:textId="55DE756E" w:rsidR="00AB765A" w:rsidRDefault="00AB765A" w:rsidP="00CD3088">
      <w:pPr>
        <w:pStyle w:val="ListParagraph"/>
        <w:numPr>
          <w:ilvl w:val="0"/>
          <w:numId w:val="3"/>
        </w:numPr>
        <w:spacing w:after="0" w:line="276" w:lineRule="auto"/>
        <w:rPr>
          <w:lang w:val="en-GB"/>
        </w:rPr>
      </w:pPr>
      <w:r w:rsidRPr="00AB765A">
        <w:rPr>
          <w:lang w:val="en-GB"/>
        </w:rPr>
        <w:t>D</w:t>
      </w:r>
      <w:r w:rsidR="00D26CB2" w:rsidRPr="00AB765A">
        <w:rPr>
          <w:lang w:val="en-GB"/>
        </w:rPr>
        <w:t>escriptive statistics outlining the change in outcome values between baseline and post-session</w:t>
      </w:r>
      <w:r w:rsidRPr="00AB765A">
        <w:rPr>
          <w:lang w:val="en-GB"/>
        </w:rPr>
        <w:t>, as well as post-session with FES to post-session without FES</w:t>
      </w:r>
      <w:r w:rsidR="00791396">
        <w:rPr>
          <w:lang w:val="en-GB"/>
        </w:rPr>
        <w:t xml:space="preserve"> for the TUG</w:t>
      </w:r>
    </w:p>
    <w:p w14:paraId="2D8EF84E" w14:textId="77777777" w:rsidR="0098023D" w:rsidRDefault="0098023D" w:rsidP="0098023D">
      <w:pPr>
        <w:pStyle w:val="ListParagraph"/>
        <w:numPr>
          <w:ilvl w:val="0"/>
          <w:numId w:val="3"/>
        </w:numPr>
        <w:spacing w:after="0" w:line="276" w:lineRule="auto"/>
        <w:rPr>
          <w:lang w:val="en-GB"/>
        </w:rPr>
      </w:pPr>
      <w:r>
        <w:rPr>
          <w:lang w:val="en-GB"/>
        </w:rPr>
        <w:t>Baye</w:t>
      </w:r>
      <w:r w:rsidRPr="0098023D">
        <w:rPr>
          <w:lang w:val="en-GB"/>
        </w:rPr>
        <w:t>s</w:t>
      </w:r>
      <w:r>
        <w:rPr>
          <w:lang w:val="en-GB"/>
        </w:rPr>
        <w:t>ian mixed-effect</w:t>
      </w:r>
      <w:r w:rsidRPr="0098023D">
        <w:rPr>
          <w:lang w:val="en-GB"/>
        </w:rPr>
        <w:t>s</w:t>
      </w:r>
      <w:r>
        <w:rPr>
          <w:lang w:val="en-GB"/>
        </w:rPr>
        <w:t xml:space="preserve"> model to account for intra</w:t>
      </w:r>
      <w:r w:rsidRPr="0098023D">
        <w:rPr>
          <w:lang w:val="en-GB"/>
        </w:rPr>
        <w:t>s</w:t>
      </w:r>
      <w:r>
        <w:rPr>
          <w:lang w:val="en-GB"/>
        </w:rPr>
        <w:t>ubject correlation. It take</w:t>
      </w:r>
      <w:r w:rsidRPr="0098023D">
        <w:rPr>
          <w:lang w:val="en-GB"/>
        </w:rPr>
        <w:t>s</w:t>
      </w:r>
      <w:r>
        <w:rPr>
          <w:lang w:val="en-GB"/>
        </w:rPr>
        <w:t xml:space="preserve"> both </w:t>
      </w:r>
      <w:r w:rsidRPr="0098023D">
        <w:rPr>
          <w:lang w:val="en-GB"/>
        </w:rPr>
        <w:t>s</w:t>
      </w:r>
      <w:r>
        <w:rPr>
          <w:lang w:val="en-GB"/>
        </w:rPr>
        <w:t>tatu</w:t>
      </w:r>
      <w:r w:rsidRPr="0098023D">
        <w:rPr>
          <w:lang w:val="en-GB"/>
        </w:rPr>
        <w:t>s</w:t>
      </w:r>
      <w:r>
        <w:rPr>
          <w:lang w:val="en-GB"/>
        </w:rPr>
        <w:t xml:space="preserve"> and order (i.e., whether it wa</w:t>
      </w:r>
      <w:r w:rsidRPr="0098023D">
        <w:rPr>
          <w:lang w:val="en-GB"/>
        </w:rPr>
        <w:t>s</w:t>
      </w:r>
      <w:r>
        <w:rPr>
          <w:lang w:val="en-GB"/>
        </w:rPr>
        <w:t xml:space="preserve"> the fir</w:t>
      </w:r>
      <w:r w:rsidRPr="0098023D">
        <w:rPr>
          <w:lang w:val="en-GB"/>
        </w:rPr>
        <w:t>s</w:t>
      </w:r>
      <w:r>
        <w:rPr>
          <w:lang w:val="en-GB"/>
        </w:rPr>
        <w:t>t or fifth TUG repetition) a</w:t>
      </w:r>
      <w:r w:rsidRPr="0098023D">
        <w:rPr>
          <w:lang w:val="en-GB"/>
        </w:rPr>
        <w:t>s</w:t>
      </w:r>
      <w:r>
        <w:rPr>
          <w:lang w:val="en-GB"/>
        </w:rPr>
        <w:t xml:space="preserve"> fixed effect</w:t>
      </w:r>
      <w:r w:rsidRPr="0098023D">
        <w:rPr>
          <w:lang w:val="en-GB"/>
        </w:rPr>
        <w:t>s</w:t>
      </w:r>
      <w:r>
        <w:rPr>
          <w:lang w:val="en-GB"/>
        </w:rPr>
        <w:t>, and u</w:t>
      </w:r>
      <w:r w:rsidRPr="0098023D">
        <w:rPr>
          <w:lang w:val="en-GB"/>
        </w:rPr>
        <w:t>s</w:t>
      </w:r>
      <w:r>
        <w:rPr>
          <w:lang w:val="en-GB"/>
        </w:rPr>
        <w:t>ing random intercept</w:t>
      </w:r>
      <w:r w:rsidRPr="0098023D">
        <w:rPr>
          <w:lang w:val="en-GB"/>
        </w:rPr>
        <w:t>s</w:t>
      </w:r>
      <w:r>
        <w:rPr>
          <w:lang w:val="en-GB"/>
        </w:rPr>
        <w:t xml:space="preserve"> to account for intra</w:t>
      </w:r>
      <w:r w:rsidRPr="0098023D">
        <w:rPr>
          <w:lang w:val="en-GB"/>
        </w:rPr>
        <w:t>s</w:t>
      </w:r>
      <w:r>
        <w:rPr>
          <w:lang w:val="en-GB"/>
        </w:rPr>
        <w:t>ubject correlation</w:t>
      </w:r>
    </w:p>
    <w:p w14:paraId="637C0DF2" w14:textId="77777777" w:rsidR="0098023D" w:rsidRDefault="0098023D" w:rsidP="0098023D">
      <w:pPr>
        <w:spacing w:after="0" w:line="276" w:lineRule="auto"/>
        <w:ind w:left="360"/>
        <w:rPr>
          <w:lang w:val="en-GB"/>
        </w:rPr>
      </w:pPr>
    </w:p>
    <w:p w14:paraId="264A117F" w14:textId="77777777" w:rsidR="00637126" w:rsidRDefault="0098023D" w:rsidP="0066586F">
      <w:pPr>
        <w:spacing w:after="0" w:line="276" w:lineRule="auto"/>
        <w:rPr>
          <w:lang w:val="en-GB"/>
        </w:rPr>
      </w:pPr>
      <w:r>
        <w:rPr>
          <w:lang w:val="en-GB"/>
        </w:rPr>
        <w:t>Motivation: I do reali</w:t>
      </w:r>
      <w:r w:rsidRPr="0098023D">
        <w:rPr>
          <w:lang w:val="en-GB"/>
        </w:rPr>
        <w:t>s</w:t>
      </w:r>
      <w:r>
        <w:rPr>
          <w:lang w:val="en-GB"/>
        </w:rPr>
        <w:t>e that u</w:t>
      </w:r>
      <w:r w:rsidRPr="0098023D">
        <w:rPr>
          <w:lang w:val="en-GB"/>
        </w:rPr>
        <w:t>s</w:t>
      </w:r>
      <w:r>
        <w:rPr>
          <w:lang w:val="en-GB"/>
        </w:rPr>
        <w:t>ing Baye</w:t>
      </w:r>
      <w:r w:rsidRPr="0098023D">
        <w:rPr>
          <w:lang w:val="en-GB"/>
        </w:rPr>
        <w:t>s</w:t>
      </w:r>
      <w:r>
        <w:rPr>
          <w:lang w:val="en-GB"/>
        </w:rPr>
        <w:t xml:space="preserve">ian </w:t>
      </w:r>
      <w:r w:rsidRPr="0098023D">
        <w:rPr>
          <w:lang w:val="en-GB"/>
        </w:rPr>
        <w:t>s</w:t>
      </w:r>
      <w:r>
        <w:rPr>
          <w:lang w:val="en-GB"/>
        </w:rPr>
        <w:t>tati</w:t>
      </w:r>
      <w:r w:rsidRPr="0098023D">
        <w:rPr>
          <w:lang w:val="en-GB"/>
        </w:rPr>
        <w:t>s</w:t>
      </w:r>
      <w:r>
        <w:rPr>
          <w:lang w:val="en-GB"/>
        </w:rPr>
        <w:t>tic</w:t>
      </w:r>
      <w:r w:rsidRPr="0098023D">
        <w:rPr>
          <w:lang w:val="en-GB"/>
        </w:rPr>
        <w:t>s</w:t>
      </w:r>
      <w:r>
        <w:rPr>
          <w:lang w:val="en-GB"/>
        </w:rPr>
        <w:t xml:space="preserve"> i</w:t>
      </w:r>
      <w:r w:rsidRPr="0098023D">
        <w:rPr>
          <w:lang w:val="en-GB"/>
        </w:rPr>
        <w:t>s</w:t>
      </w:r>
      <w:r>
        <w:rPr>
          <w:lang w:val="en-GB"/>
        </w:rPr>
        <w:t xml:space="preserve"> not ordinary within medicine. However, I have taken a Baye</w:t>
      </w:r>
      <w:r w:rsidRPr="0098023D">
        <w:rPr>
          <w:lang w:val="en-GB"/>
        </w:rPr>
        <w:t>s</w:t>
      </w:r>
      <w:r>
        <w:rPr>
          <w:lang w:val="en-GB"/>
        </w:rPr>
        <w:t xml:space="preserve">ian </w:t>
      </w:r>
      <w:r w:rsidRPr="0098023D">
        <w:rPr>
          <w:lang w:val="en-GB"/>
        </w:rPr>
        <w:t>s</w:t>
      </w:r>
      <w:r>
        <w:rPr>
          <w:lang w:val="en-GB"/>
        </w:rPr>
        <w:t>tati</w:t>
      </w:r>
      <w:r w:rsidRPr="0098023D">
        <w:rPr>
          <w:lang w:val="en-GB"/>
        </w:rPr>
        <w:t>s</w:t>
      </w:r>
      <w:r>
        <w:rPr>
          <w:lang w:val="en-GB"/>
        </w:rPr>
        <w:t>tic</w:t>
      </w:r>
      <w:r w:rsidRPr="0098023D">
        <w:rPr>
          <w:lang w:val="en-GB"/>
        </w:rPr>
        <w:t>s</w:t>
      </w:r>
      <w:r>
        <w:rPr>
          <w:lang w:val="en-GB"/>
        </w:rPr>
        <w:t xml:space="preserve"> cour</w:t>
      </w:r>
      <w:r w:rsidRPr="0098023D">
        <w:rPr>
          <w:lang w:val="en-GB"/>
        </w:rPr>
        <w:t>s</w:t>
      </w:r>
      <w:r>
        <w:rPr>
          <w:lang w:val="en-GB"/>
        </w:rPr>
        <w:t>e for my Artificial Intelligence degree, and thu</w:t>
      </w:r>
      <w:r w:rsidRPr="0098023D">
        <w:rPr>
          <w:lang w:val="en-GB"/>
        </w:rPr>
        <w:t>s</w:t>
      </w:r>
      <w:r>
        <w:rPr>
          <w:lang w:val="en-GB"/>
        </w:rPr>
        <w:t xml:space="preserve"> have </w:t>
      </w:r>
      <w:r w:rsidRPr="0098023D">
        <w:rPr>
          <w:lang w:val="en-GB"/>
        </w:rPr>
        <w:t>s</w:t>
      </w:r>
      <w:r>
        <w:rPr>
          <w:lang w:val="en-GB"/>
        </w:rPr>
        <w:t>ome prior knowledge. With a normal (i.e., inter-</w:t>
      </w:r>
      <w:r w:rsidRPr="0098023D">
        <w:rPr>
          <w:lang w:val="en-GB"/>
        </w:rPr>
        <w:t>s</w:t>
      </w:r>
      <w:r>
        <w:rPr>
          <w:lang w:val="en-GB"/>
        </w:rPr>
        <w:t>ubject) de</w:t>
      </w:r>
      <w:r w:rsidRPr="0098023D">
        <w:rPr>
          <w:lang w:val="en-GB"/>
        </w:rPr>
        <w:t>s</w:t>
      </w:r>
      <w:r>
        <w:rPr>
          <w:lang w:val="en-GB"/>
        </w:rPr>
        <w:t xml:space="preserve">ign, I would not be able to achieve any degree of </w:t>
      </w:r>
      <w:r w:rsidRPr="0098023D">
        <w:rPr>
          <w:lang w:val="en-GB"/>
        </w:rPr>
        <w:t>s</w:t>
      </w:r>
      <w:r>
        <w:rPr>
          <w:lang w:val="en-GB"/>
        </w:rPr>
        <w:t>tati</w:t>
      </w:r>
      <w:r w:rsidRPr="0098023D">
        <w:rPr>
          <w:lang w:val="en-GB"/>
        </w:rPr>
        <w:t>s</w:t>
      </w:r>
      <w:r>
        <w:rPr>
          <w:lang w:val="en-GB"/>
        </w:rPr>
        <w:t xml:space="preserve">tical </w:t>
      </w:r>
      <w:r w:rsidRPr="0098023D">
        <w:rPr>
          <w:lang w:val="en-GB"/>
        </w:rPr>
        <w:t>s</w:t>
      </w:r>
      <w:r>
        <w:rPr>
          <w:lang w:val="en-GB"/>
        </w:rPr>
        <w:t>ignificance due to the population re</w:t>
      </w:r>
      <w:r w:rsidRPr="0098023D">
        <w:rPr>
          <w:lang w:val="en-GB"/>
        </w:rPr>
        <w:t>s</w:t>
      </w:r>
      <w:r>
        <w:rPr>
          <w:lang w:val="en-GB"/>
        </w:rPr>
        <w:t>triction</w:t>
      </w:r>
      <w:r w:rsidRPr="0098023D">
        <w:rPr>
          <w:lang w:val="en-GB"/>
        </w:rPr>
        <w:t>s</w:t>
      </w:r>
      <w:r>
        <w:rPr>
          <w:lang w:val="en-GB"/>
        </w:rPr>
        <w:t xml:space="preserve"> placed on the experiment due to the prerequi</w:t>
      </w:r>
      <w:r w:rsidRPr="0098023D">
        <w:rPr>
          <w:lang w:val="en-GB"/>
        </w:rPr>
        <w:t>s</w:t>
      </w:r>
      <w:r>
        <w:rPr>
          <w:lang w:val="en-GB"/>
        </w:rPr>
        <w:t xml:space="preserve">ite of having participated in an earlier trial.  </w:t>
      </w:r>
      <w:del w:id="67" w:author="Mel Visscher" w:date="2024-08-29T18:58:00Z" w16du:dateUtc="2024-08-29T16:58:00Z">
        <w:r w:rsidRPr="0098023D" w:rsidDel="00637126">
          <w:rPr>
            <w:lang w:val="en-GB"/>
          </w:rPr>
          <w:delText xml:space="preserve"> </w:delText>
        </w:r>
      </w:del>
    </w:p>
    <w:p w14:paraId="56032C2F" w14:textId="77777777" w:rsidR="00637126" w:rsidRDefault="00637126" w:rsidP="0066586F">
      <w:pPr>
        <w:spacing w:after="0" w:line="276" w:lineRule="auto"/>
        <w:rPr>
          <w:lang w:val="en-GB"/>
        </w:rPr>
      </w:pPr>
    </w:p>
    <w:p w14:paraId="1A22040F" w14:textId="77777777" w:rsidR="00637126" w:rsidRDefault="00637126">
      <w:pPr>
        <w:rPr>
          <w:b/>
          <w:bCs/>
          <w:color w:val="8EAADB" w:themeColor="accent1" w:themeTint="99"/>
          <w:sz w:val="28"/>
          <w:szCs w:val="28"/>
          <w:lang w:val="en-GB"/>
        </w:rPr>
      </w:pPr>
      <w:r>
        <w:rPr>
          <w:b/>
          <w:bCs/>
          <w:color w:val="8EAADB" w:themeColor="accent1" w:themeTint="99"/>
          <w:sz w:val="28"/>
          <w:szCs w:val="28"/>
          <w:lang w:val="en-GB"/>
        </w:rPr>
        <w:br w:type="page"/>
      </w:r>
    </w:p>
    <w:p w14:paraId="0CD9EC9B" w14:textId="36634A31" w:rsidR="0066586F" w:rsidRPr="00637126" w:rsidRDefault="00427157" w:rsidP="0066586F">
      <w:pPr>
        <w:spacing w:after="0" w:line="276" w:lineRule="auto"/>
        <w:rPr>
          <w:lang w:val="en-GB"/>
        </w:rPr>
      </w:pPr>
      <w:r w:rsidRPr="002C3157">
        <w:rPr>
          <w:b/>
          <w:bCs/>
          <w:color w:val="8EAADB" w:themeColor="accent1" w:themeTint="99"/>
          <w:sz w:val="28"/>
          <w:szCs w:val="28"/>
          <w:lang w:val="en-GB"/>
        </w:rPr>
        <w:lastRenderedPageBreak/>
        <w:t>T</w:t>
      </w:r>
      <w:r w:rsidR="0066586F" w:rsidRPr="002C3157">
        <w:rPr>
          <w:b/>
          <w:bCs/>
          <w:color w:val="8EAADB" w:themeColor="accent1" w:themeTint="99"/>
          <w:sz w:val="28"/>
          <w:szCs w:val="28"/>
          <w:lang w:val="en-GB"/>
        </w:rPr>
        <w:t>ime Table</w:t>
      </w:r>
    </w:p>
    <w:p w14:paraId="3C03A6C9" w14:textId="34B0F509" w:rsidR="0066586F" w:rsidRPr="002C3157" w:rsidRDefault="0066586F" w:rsidP="0066586F">
      <w:pPr>
        <w:jc w:val="both"/>
        <w:rPr>
          <w:rFonts w:cs="Times New Roman"/>
          <w:lang w:val="en-GB"/>
        </w:rPr>
      </w:pPr>
      <w:r w:rsidRPr="002C3157">
        <w:rPr>
          <w:rFonts w:cs="Times New Roman"/>
          <w:lang w:val="en-GB"/>
        </w:rPr>
        <w:t>Please mark applicable activities with an ‘X’) and, if necess</w:t>
      </w:r>
      <w:r w:rsidR="00B4076A">
        <w:rPr>
          <w:rFonts w:cs="Times New Roman"/>
          <w:lang w:val="en-GB"/>
        </w:rPr>
        <w:t>a</w:t>
      </w:r>
      <w:r w:rsidRPr="002C3157">
        <w:rPr>
          <w:rFonts w:cs="Times New Roman"/>
          <w:lang w:val="en-GB"/>
        </w:rPr>
        <w:t xml:space="preserve">ry, expand the table with more relevant activities (and weeks). </w:t>
      </w:r>
    </w:p>
    <w:p w14:paraId="194115AC" w14:textId="77777777" w:rsidR="0066586F" w:rsidRPr="002C3157" w:rsidRDefault="0066586F" w:rsidP="0066586F">
      <w:pPr>
        <w:spacing w:after="0" w:line="276" w:lineRule="auto"/>
        <w:rPr>
          <w:rFonts w:ascii="Times New Roman" w:hAnsi="Times New Roman" w:cs="Times New Roman"/>
          <w:u w:val="single"/>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584"/>
        <w:gridCol w:w="584"/>
        <w:gridCol w:w="584"/>
        <w:gridCol w:w="584"/>
        <w:gridCol w:w="584"/>
        <w:gridCol w:w="584"/>
        <w:gridCol w:w="584"/>
        <w:gridCol w:w="584"/>
        <w:gridCol w:w="584"/>
        <w:gridCol w:w="584"/>
        <w:gridCol w:w="584"/>
        <w:gridCol w:w="584"/>
      </w:tblGrid>
      <w:tr w:rsidR="0066586F" w:rsidRPr="002C3157" w14:paraId="3C56C3B0" w14:textId="77777777" w:rsidTr="0066586F">
        <w:tc>
          <w:tcPr>
            <w:tcW w:w="2689" w:type="dxa"/>
          </w:tcPr>
          <w:p w14:paraId="1F56A644" w14:textId="77777777" w:rsidR="0066586F" w:rsidRPr="002C3157" w:rsidRDefault="0066586F" w:rsidP="0066586F">
            <w:pPr>
              <w:spacing w:after="0" w:line="240" w:lineRule="auto"/>
              <w:jc w:val="both"/>
              <w:rPr>
                <w:rFonts w:cs="Times New Roman"/>
                <w:b/>
                <w:lang w:val="en-GB"/>
              </w:rPr>
            </w:pPr>
            <w:r w:rsidRPr="002C3157">
              <w:rPr>
                <w:rFonts w:cs="Times New Roman"/>
                <w:b/>
                <w:lang w:val="en-GB"/>
              </w:rPr>
              <w:t>Week</w:t>
            </w:r>
          </w:p>
        </w:tc>
        <w:tc>
          <w:tcPr>
            <w:tcW w:w="567" w:type="dxa"/>
          </w:tcPr>
          <w:p w14:paraId="5A353BC5" w14:textId="77777777" w:rsidR="0066586F" w:rsidRPr="002C3157" w:rsidRDefault="0066586F" w:rsidP="0066586F">
            <w:pPr>
              <w:spacing w:after="0" w:line="240" w:lineRule="auto"/>
              <w:jc w:val="both"/>
              <w:rPr>
                <w:rFonts w:cs="Times New Roman"/>
                <w:lang w:val="en-GB"/>
              </w:rPr>
            </w:pPr>
            <w:r w:rsidRPr="002C3157">
              <w:rPr>
                <w:rFonts w:cs="Times New Roman"/>
                <w:lang w:val="en-GB"/>
              </w:rPr>
              <w:t>1</w:t>
            </w:r>
          </w:p>
        </w:tc>
        <w:tc>
          <w:tcPr>
            <w:tcW w:w="567" w:type="dxa"/>
          </w:tcPr>
          <w:p w14:paraId="4742CFD4" w14:textId="77777777" w:rsidR="0066586F" w:rsidRPr="002C3157" w:rsidRDefault="0066586F" w:rsidP="0066586F">
            <w:pPr>
              <w:spacing w:after="0" w:line="240" w:lineRule="auto"/>
              <w:jc w:val="both"/>
              <w:rPr>
                <w:rFonts w:cs="Times New Roman"/>
                <w:lang w:val="en-GB"/>
              </w:rPr>
            </w:pPr>
            <w:r w:rsidRPr="002C3157">
              <w:rPr>
                <w:rFonts w:cs="Times New Roman"/>
                <w:lang w:val="en-GB"/>
              </w:rPr>
              <w:t>2</w:t>
            </w:r>
          </w:p>
        </w:tc>
        <w:tc>
          <w:tcPr>
            <w:tcW w:w="567" w:type="dxa"/>
          </w:tcPr>
          <w:p w14:paraId="692BDAFE" w14:textId="77777777" w:rsidR="0066586F" w:rsidRPr="002C3157" w:rsidRDefault="0066586F" w:rsidP="0066586F">
            <w:pPr>
              <w:spacing w:after="0" w:line="240" w:lineRule="auto"/>
              <w:jc w:val="both"/>
              <w:rPr>
                <w:rFonts w:cs="Times New Roman"/>
                <w:lang w:val="en-GB"/>
              </w:rPr>
            </w:pPr>
            <w:r w:rsidRPr="002C3157">
              <w:rPr>
                <w:rFonts w:cs="Times New Roman"/>
                <w:lang w:val="en-GB"/>
              </w:rPr>
              <w:t>3</w:t>
            </w:r>
          </w:p>
        </w:tc>
        <w:tc>
          <w:tcPr>
            <w:tcW w:w="567" w:type="dxa"/>
          </w:tcPr>
          <w:p w14:paraId="527D4074" w14:textId="77777777" w:rsidR="0066586F" w:rsidRPr="002C3157" w:rsidRDefault="0066586F" w:rsidP="0066586F">
            <w:pPr>
              <w:spacing w:after="0" w:line="240" w:lineRule="auto"/>
              <w:jc w:val="both"/>
              <w:rPr>
                <w:rFonts w:cs="Times New Roman"/>
                <w:lang w:val="en-GB"/>
              </w:rPr>
            </w:pPr>
            <w:r w:rsidRPr="002C3157">
              <w:rPr>
                <w:rFonts w:cs="Times New Roman"/>
                <w:lang w:val="en-GB"/>
              </w:rPr>
              <w:t>4</w:t>
            </w:r>
          </w:p>
        </w:tc>
        <w:tc>
          <w:tcPr>
            <w:tcW w:w="567" w:type="dxa"/>
          </w:tcPr>
          <w:p w14:paraId="2A1E777C" w14:textId="77777777" w:rsidR="0066586F" w:rsidRPr="002C3157" w:rsidRDefault="0066586F" w:rsidP="0066586F">
            <w:pPr>
              <w:spacing w:after="0" w:line="240" w:lineRule="auto"/>
              <w:jc w:val="both"/>
              <w:rPr>
                <w:rFonts w:cs="Times New Roman"/>
                <w:lang w:val="en-GB"/>
              </w:rPr>
            </w:pPr>
            <w:r w:rsidRPr="002C3157">
              <w:rPr>
                <w:rFonts w:cs="Times New Roman"/>
                <w:lang w:val="en-GB"/>
              </w:rPr>
              <w:t>5</w:t>
            </w:r>
          </w:p>
        </w:tc>
        <w:tc>
          <w:tcPr>
            <w:tcW w:w="567" w:type="dxa"/>
          </w:tcPr>
          <w:p w14:paraId="6DDAA59D" w14:textId="77777777" w:rsidR="0066586F" w:rsidRPr="002C3157" w:rsidRDefault="0066586F" w:rsidP="0066586F">
            <w:pPr>
              <w:spacing w:after="0" w:line="240" w:lineRule="auto"/>
              <w:jc w:val="both"/>
              <w:rPr>
                <w:rFonts w:cs="Times New Roman"/>
                <w:lang w:val="en-GB"/>
              </w:rPr>
            </w:pPr>
            <w:r w:rsidRPr="002C3157">
              <w:rPr>
                <w:rFonts w:cs="Times New Roman"/>
                <w:lang w:val="en-GB"/>
              </w:rPr>
              <w:t>6</w:t>
            </w:r>
          </w:p>
        </w:tc>
        <w:tc>
          <w:tcPr>
            <w:tcW w:w="567" w:type="dxa"/>
          </w:tcPr>
          <w:p w14:paraId="78106281" w14:textId="77777777" w:rsidR="0066586F" w:rsidRPr="002C3157" w:rsidRDefault="0066586F" w:rsidP="0066586F">
            <w:pPr>
              <w:spacing w:after="0" w:line="240" w:lineRule="auto"/>
              <w:jc w:val="both"/>
              <w:rPr>
                <w:rFonts w:cs="Times New Roman"/>
                <w:lang w:val="en-GB"/>
              </w:rPr>
            </w:pPr>
            <w:r w:rsidRPr="002C3157">
              <w:rPr>
                <w:rFonts w:cs="Times New Roman"/>
                <w:lang w:val="en-GB"/>
              </w:rPr>
              <w:t>7</w:t>
            </w:r>
          </w:p>
        </w:tc>
        <w:tc>
          <w:tcPr>
            <w:tcW w:w="567" w:type="dxa"/>
          </w:tcPr>
          <w:p w14:paraId="279FF36A" w14:textId="77777777" w:rsidR="0066586F" w:rsidRPr="002C3157" w:rsidRDefault="0066586F" w:rsidP="0066586F">
            <w:pPr>
              <w:spacing w:after="0" w:line="240" w:lineRule="auto"/>
              <w:jc w:val="both"/>
              <w:rPr>
                <w:rFonts w:cs="Times New Roman"/>
                <w:lang w:val="en-GB"/>
              </w:rPr>
            </w:pPr>
            <w:r w:rsidRPr="002C3157">
              <w:rPr>
                <w:rFonts w:cs="Times New Roman"/>
                <w:lang w:val="en-GB"/>
              </w:rPr>
              <w:t>8</w:t>
            </w:r>
          </w:p>
        </w:tc>
        <w:tc>
          <w:tcPr>
            <w:tcW w:w="567" w:type="dxa"/>
          </w:tcPr>
          <w:p w14:paraId="3E49E96C" w14:textId="77777777" w:rsidR="0066586F" w:rsidRPr="002C3157" w:rsidRDefault="0066586F" w:rsidP="0066586F">
            <w:pPr>
              <w:spacing w:after="0" w:line="240" w:lineRule="auto"/>
              <w:jc w:val="both"/>
              <w:rPr>
                <w:rFonts w:cs="Times New Roman"/>
                <w:lang w:val="en-GB"/>
              </w:rPr>
            </w:pPr>
            <w:r w:rsidRPr="002C3157">
              <w:rPr>
                <w:rFonts w:cs="Times New Roman"/>
                <w:lang w:val="en-GB"/>
              </w:rPr>
              <w:t>9</w:t>
            </w:r>
          </w:p>
        </w:tc>
        <w:tc>
          <w:tcPr>
            <w:tcW w:w="567" w:type="dxa"/>
          </w:tcPr>
          <w:p w14:paraId="348CABC0" w14:textId="77777777" w:rsidR="0066586F" w:rsidRPr="002C3157" w:rsidRDefault="0066586F" w:rsidP="0066586F">
            <w:pPr>
              <w:spacing w:after="0" w:line="240" w:lineRule="auto"/>
              <w:jc w:val="both"/>
              <w:rPr>
                <w:rFonts w:cs="Times New Roman"/>
                <w:lang w:val="en-GB"/>
              </w:rPr>
            </w:pPr>
            <w:r w:rsidRPr="002C3157">
              <w:rPr>
                <w:rFonts w:cs="Times New Roman"/>
                <w:lang w:val="en-GB"/>
              </w:rPr>
              <w:t>10</w:t>
            </w:r>
          </w:p>
        </w:tc>
        <w:tc>
          <w:tcPr>
            <w:tcW w:w="567" w:type="dxa"/>
          </w:tcPr>
          <w:p w14:paraId="13A5C496" w14:textId="77777777" w:rsidR="0066586F" w:rsidRPr="002C3157" w:rsidRDefault="0066586F" w:rsidP="0066586F">
            <w:pPr>
              <w:spacing w:after="0" w:line="240" w:lineRule="auto"/>
              <w:jc w:val="both"/>
              <w:rPr>
                <w:rFonts w:cs="Times New Roman"/>
                <w:lang w:val="en-GB"/>
              </w:rPr>
            </w:pPr>
            <w:r w:rsidRPr="002C3157">
              <w:rPr>
                <w:rFonts w:cs="Times New Roman"/>
                <w:lang w:val="en-GB"/>
              </w:rPr>
              <w:t>11</w:t>
            </w:r>
          </w:p>
        </w:tc>
        <w:tc>
          <w:tcPr>
            <w:tcW w:w="567" w:type="dxa"/>
          </w:tcPr>
          <w:p w14:paraId="59736E2E" w14:textId="77777777" w:rsidR="0066586F" w:rsidRPr="002C3157" w:rsidRDefault="0066586F" w:rsidP="0066586F">
            <w:pPr>
              <w:spacing w:after="0" w:line="240" w:lineRule="auto"/>
              <w:jc w:val="both"/>
              <w:rPr>
                <w:rFonts w:cs="Times New Roman"/>
                <w:lang w:val="en-GB"/>
              </w:rPr>
            </w:pPr>
            <w:r w:rsidRPr="002C3157">
              <w:rPr>
                <w:rFonts w:cs="Times New Roman"/>
                <w:lang w:val="en-GB"/>
              </w:rPr>
              <w:t>12</w:t>
            </w:r>
          </w:p>
        </w:tc>
      </w:tr>
      <w:tr w:rsidR="0066586F" w:rsidRPr="002C3157" w14:paraId="2E466225" w14:textId="77777777" w:rsidTr="0066586F">
        <w:tc>
          <w:tcPr>
            <w:tcW w:w="2689" w:type="dxa"/>
          </w:tcPr>
          <w:p w14:paraId="679DFCC5" w14:textId="77777777" w:rsidR="0066586F" w:rsidRPr="002C3157" w:rsidRDefault="0066586F" w:rsidP="0066586F">
            <w:pPr>
              <w:spacing w:after="0" w:line="240" w:lineRule="auto"/>
              <w:jc w:val="both"/>
              <w:rPr>
                <w:rFonts w:cs="Times New Roman"/>
                <w:lang w:val="en-GB"/>
              </w:rPr>
            </w:pPr>
            <w:r w:rsidRPr="002C3157">
              <w:rPr>
                <w:rFonts w:cs="Times New Roman"/>
                <w:lang w:val="en-GB"/>
              </w:rPr>
              <w:t>Study of literature</w:t>
            </w:r>
          </w:p>
        </w:tc>
        <w:tc>
          <w:tcPr>
            <w:tcW w:w="567" w:type="dxa"/>
          </w:tcPr>
          <w:p w14:paraId="32F6F67F" w14:textId="2F1CE7C7" w:rsidR="0066586F" w:rsidRPr="002C3157" w:rsidRDefault="0098023D" w:rsidP="0066586F">
            <w:pPr>
              <w:spacing w:after="0" w:line="240" w:lineRule="auto"/>
              <w:jc w:val="both"/>
              <w:rPr>
                <w:rFonts w:cs="Times New Roman"/>
                <w:lang w:val="en-GB"/>
              </w:rPr>
            </w:pPr>
            <w:r>
              <w:rPr>
                <w:rFonts w:cs="Times New Roman"/>
                <w:lang w:val="en-GB"/>
              </w:rPr>
              <w:t>X</w:t>
            </w:r>
          </w:p>
        </w:tc>
        <w:tc>
          <w:tcPr>
            <w:tcW w:w="567" w:type="dxa"/>
          </w:tcPr>
          <w:p w14:paraId="475B3350" w14:textId="02F4909E" w:rsidR="0066586F" w:rsidRPr="002C3157" w:rsidRDefault="0098023D" w:rsidP="0066586F">
            <w:pPr>
              <w:spacing w:after="0" w:line="240" w:lineRule="auto"/>
              <w:jc w:val="both"/>
              <w:rPr>
                <w:rFonts w:cs="Times New Roman"/>
                <w:lang w:val="en-GB"/>
              </w:rPr>
            </w:pPr>
            <w:r>
              <w:rPr>
                <w:rFonts w:cs="Times New Roman"/>
                <w:lang w:val="en-GB"/>
              </w:rPr>
              <w:t>X</w:t>
            </w:r>
          </w:p>
        </w:tc>
        <w:tc>
          <w:tcPr>
            <w:tcW w:w="567" w:type="dxa"/>
          </w:tcPr>
          <w:p w14:paraId="10CC615A" w14:textId="7B5CB045" w:rsidR="0066586F" w:rsidRPr="002C3157" w:rsidRDefault="0098023D" w:rsidP="0066586F">
            <w:pPr>
              <w:spacing w:after="0" w:line="240" w:lineRule="auto"/>
              <w:jc w:val="both"/>
              <w:rPr>
                <w:rFonts w:cs="Times New Roman"/>
                <w:lang w:val="en-GB"/>
              </w:rPr>
            </w:pPr>
            <w:r>
              <w:rPr>
                <w:rFonts w:cs="Times New Roman"/>
                <w:lang w:val="en-GB"/>
              </w:rPr>
              <w:t>X</w:t>
            </w:r>
          </w:p>
        </w:tc>
        <w:tc>
          <w:tcPr>
            <w:tcW w:w="567" w:type="dxa"/>
          </w:tcPr>
          <w:p w14:paraId="0BBF72A5" w14:textId="77777777" w:rsidR="0066586F" w:rsidRPr="002C3157" w:rsidRDefault="0066586F" w:rsidP="0066586F">
            <w:pPr>
              <w:spacing w:after="0" w:line="240" w:lineRule="auto"/>
              <w:jc w:val="both"/>
              <w:rPr>
                <w:rFonts w:cs="Times New Roman"/>
                <w:lang w:val="en-GB"/>
              </w:rPr>
            </w:pPr>
          </w:p>
        </w:tc>
        <w:tc>
          <w:tcPr>
            <w:tcW w:w="567" w:type="dxa"/>
          </w:tcPr>
          <w:p w14:paraId="4A9DD937" w14:textId="77777777" w:rsidR="0066586F" w:rsidRPr="002C3157" w:rsidRDefault="0066586F" w:rsidP="0066586F">
            <w:pPr>
              <w:spacing w:after="0" w:line="240" w:lineRule="auto"/>
              <w:jc w:val="both"/>
              <w:rPr>
                <w:rFonts w:cs="Times New Roman"/>
                <w:lang w:val="en-GB"/>
              </w:rPr>
            </w:pPr>
          </w:p>
        </w:tc>
        <w:tc>
          <w:tcPr>
            <w:tcW w:w="567" w:type="dxa"/>
          </w:tcPr>
          <w:p w14:paraId="24A2F271" w14:textId="77777777" w:rsidR="0066586F" w:rsidRPr="002C3157" w:rsidRDefault="0066586F" w:rsidP="0066586F">
            <w:pPr>
              <w:spacing w:after="0" w:line="240" w:lineRule="auto"/>
              <w:jc w:val="both"/>
              <w:rPr>
                <w:rFonts w:cs="Times New Roman"/>
                <w:lang w:val="en-GB"/>
              </w:rPr>
            </w:pPr>
          </w:p>
        </w:tc>
        <w:tc>
          <w:tcPr>
            <w:tcW w:w="567" w:type="dxa"/>
          </w:tcPr>
          <w:p w14:paraId="1A3B9C44" w14:textId="77777777" w:rsidR="0066586F" w:rsidRPr="002C3157" w:rsidRDefault="0066586F" w:rsidP="0066586F">
            <w:pPr>
              <w:spacing w:after="0" w:line="240" w:lineRule="auto"/>
              <w:jc w:val="both"/>
              <w:rPr>
                <w:rFonts w:cs="Times New Roman"/>
                <w:lang w:val="en-GB"/>
              </w:rPr>
            </w:pPr>
          </w:p>
        </w:tc>
        <w:tc>
          <w:tcPr>
            <w:tcW w:w="567" w:type="dxa"/>
          </w:tcPr>
          <w:p w14:paraId="7BE68D8E" w14:textId="77777777" w:rsidR="0066586F" w:rsidRPr="002C3157" w:rsidRDefault="0066586F" w:rsidP="0066586F">
            <w:pPr>
              <w:spacing w:after="0" w:line="240" w:lineRule="auto"/>
              <w:jc w:val="both"/>
              <w:rPr>
                <w:rFonts w:cs="Times New Roman"/>
                <w:lang w:val="en-GB"/>
              </w:rPr>
            </w:pPr>
          </w:p>
        </w:tc>
        <w:tc>
          <w:tcPr>
            <w:tcW w:w="567" w:type="dxa"/>
          </w:tcPr>
          <w:p w14:paraId="56D16AE8" w14:textId="77777777" w:rsidR="0066586F" w:rsidRPr="002C3157" w:rsidRDefault="0066586F" w:rsidP="0066586F">
            <w:pPr>
              <w:spacing w:after="0" w:line="240" w:lineRule="auto"/>
              <w:jc w:val="both"/>
              <w:rPr>
                <w:rFonts w:cs="Times New Roman"/>
                <w:lang w:val="en-GB"/>
              </w:rPr>
            </w:pPr>
          </w:p>
        </w:tc>
        <w:tc>
          <w:tcPr>
            <w:tcW w:w="567" w:type="dxa"/>
          </w:tcPr>
          <w:p w14:paraId="3AFF3CE5" w14:textId="77777777" w:rsidR="0066586F" w:rsidRPr="002C3157" w:rsidRDefault="0066586F" w:rsidP="0066586F">
            <w:pPr>
              <w:spacing w:after="0" w:line="240" w:lineRule="auto"/>
              <w:jc w:val="both"/>
              <w:rPr>
                <w:rFonts w:cs="Times New Roman"/>
                <w:lang w:val="en-GB"/>
              </w:rPr>
            </w:pPr>
          </w:p>
        </w:tc>
        <w:tc>
          <w:tcPr>
            <w:tcW w:w="567" w:type="dxa"/>
          </w:tcPr>
          <w:p w14:paraId="6CCFE545" w14:textId="77777777" w:rsidR="0066586F" w:rsidRPr="002C3157" w:rsidRDefault="0066586F" w:rsidP="0066586F">
            <w:pPr>
              <w:spacing w:after="0" w:line="240" w:lineRule="auto"/>
              <w:jc w:val="both"/>
              <w:rPr>
                <w:rFonts w:cs="Times New Roman"/>
                <w:lang w:val="en-GB"/>
              </w:rPr>
            </w:pPr>
          </w:p>
        </w:tc>
        <w:tc>
          <w:tcPr>
            <w:tcW w:w="567" w:type="dxa"/>
          </w:tcPr>
          <w:p w14:paraId="7E9B7E3A" w14:textId="77777777" w:rsidR="0066586F" w:rsidRPr="002C3157" w:rsidRDefault="0066586F" w:rsidP="0066586F">
            <w:pPr>
              <w:spacing w:after="0" w:line="240" w:lineRule="auto"/>
              <w:jc w:val="both"/>
              <w:rPr>
                <w:rFonts w:cs="Times New Roman"/>
                <w:lang w:val="en-GB"/>
              </w:rPr>
            </w:pPr>
          </w:p>
        </w:tc>
      </w:tr>
      <w:tr w:rsidR="0066586F" w:rsidRPr="00FC5E15" w14:paraId="3BAEA1B0" w14:textId="77777777" w:rsidTr="0066586F">
        <w:tc>
          <w:tcPr>
            <w:tcW w:w="2689" w:type="dxa"/>
          </w:tcPr>
          <w:p w14:paraId="5D2FEEA5" w14:textId="77777777" w:rsidR="0066586F" w:rsidRPr="002C3157" w:rsidRDefault="0066586F" w:rsidP="0066586F">
            <w:pPr>
              <w:spacing w:after="0" w:line="240" w:lineRule="auto"/>
              <w:rPr>
                <w:rFonts w:cs="Times New Roman"/>
                <w:lang w:val="en-GB"/>
              </w:rPr>
            </w:pPr>
            <w:r w:rsidRPr="002C3157">
              <w:rPr>
                <w:rFonts w:cs="Times New Roman"/>
                <w:lang w:val="en-GB"/>
              </w:rPr>
              <w:t>Technical instruction / practise technique / learning specific lab skills</w:t>
            </w:r>
          </w:p>
        </w:tc>
        <w:tc>
          <w:tcPr>
            <w:tcW w:w="567" w:type="dxa"/>
          </w:tcPr>
          <w:p w14:paraId="12E31B8B" w14:textId="2DE35416" w:rsidR="0066586F" w:rsidRPr="002C3157" w:rsidRDefault="0098023D" w:rsidP="0066586F">
            <w:pPr>
              <w:spacing w:after="0" w:line="240" w:lineRule="auto"/>
              <w:jc w:val="both"/>
              <w:rPr>
                <w:rFonts w:cs="Times New Roman"/>
                <w:lang w:val="en-GB"/>
              </w:rPr>
            </w:pPr>
            <w:r>
              <w:rPr>
                <w:rFonts w:cs="Times New Roman"/>
                <w:lang w:val="en-GB"/>
              </w:rPr>
              <w:t>X</w:t>
            </w:r>
          </w:p>
        </w:tc>
        <w:tc>
          <w:tcPr>
            <w:tcW w:w="567" w:type="dxa"/>
          </w:tcPr>
          <w:p w14:paraId="2DA450AE" w14:textId="051D94B5" w:rsidR="0066586F" w:rsidRPr="002C3157" w:rsidRDefault="0098023D" w:rsidP="0066586F">
            <w:pPr>
              <w:spacing w:after="0" w:line="240" w:lineRule="auto"/>
              <w:jc w:val="both"/>
              <w:rPr>
                <w:rFonts w:cs="Times New Roman"/>
                <w:lang w:val="en-GB"/>
              </w:rPr>
            </w:pPr>
            <w:r>
              <w:rPr>
                <w:rFonts w:cs="Times New Roman"/>
                <w:lang w:val="en-GB"/>
              </w:rPr>
              <w:t>X</w:t>
            </w:r>
          </w:p>
        </w:tc>
        <w:tc>
          <w:tcPr>
            <w:tcW w:w="567" w:type="dxa"/>
          </w:tcPr>
          <w:p w14:paraId="13B7EAFF" w14:textId="5ADE8685" w:rsidR="0066586F" w:rsidRPr="002C3157" w:rsidRDefault="0098023D" w:rsidP="0066586F">
            <w:pPr>
              <w:spacing w:after="0" w:line="240" w:lineRule="auto"/>
              <w:jc w:val="both"/>
              <w:rPr>
                <w:rFonts w:cs="Times New Roman"/>
                <w:lang w:val="en-GB"/>
              </w:rPr>
            </w:pPr>
            <w:r>
              <w:rPr>
                <w:rFonts w:cs="Times New Roman"/>
                <w:lang w:val="en-GB"/>
              </w:rPr>
              <w:t>X</w:t>
            </w:r>
          </w:p>
        </w:tc>
        <w:tc>
          <w:tcPr>
            <w:tcW w:w="567" w:type="dxa"/>
          </w:tcPr>
          <w:p w14:paraId="11BEEC91" w14:textId="77777777" w:rsidR="0066586F" w:rsidRPr="002C3157" w:rsidRDefault="0066586F" w:rsidP="0066586F">
            <w:pPr>
              <w:spacing w:after="0" w:line="240" w:lineRule="auto"/>
              <w:jc w:val="both"/>
              <w:rPr>
                <w:rFonts w:cs="Times New Roman"/>
                <w:lang w:val="en-GB"/>
              </w:rPr>
            </w:pPr>
          </w:p>
        </w:tc>
        <w:tc>
          <w:tcPr>
            <w:tcW w:w="567" w:type="dxa"/>
          </w:tcPr>
          <w:p w14:paraId="6486256E" w14:textId="77777777" w:rsidR="0066586F" w:rsidRPr="002C3157" w:rsidRDefault="0066586F" w:rsidP="0066586F">
            <w:pPr>
              <w:spacing w:after="0" w:line="240" w:lineRule="auto"/>
              <w:jc w:val="both"/>
              <w:rPr>
                <w:rFonts w:cs="Times New Roman"/>
                <w:lang w:val="en-GB"/>
              </w:rPr>
            </w:pPr>
          </w:p>
        </w:tc>
        <w:tc>
          <w:tcPr>
            <w:tcW w:w="567" w:type="dxa"/>
          </w:tcPr>
          <w:p w14:paraId="0956D3FE" w14:textId="77777777" w:rsidR="0066586F" w:rsidRPr="002C3157" w:rsidRDefault="0066586F" w:rsidP="0066586F">
            <w:pPr>
              <w:spacing w:after="0" w:line="240" w:lineRule="auto"/>
              <w:jc w:val="both"/>
              <w:rPr>
                <w:rFonts w:cs="Times New Roman"/>
                <w:lang w:val="en-GB"/>
              </w:rPr>
            </w:pPr>
          </w:p>
        </w:tc>
        <w:tc>
          <w:tcPr>
            <w:tcW w:w="567" w:type="dxa"/>
          </w:tcPr>
          <w:p w14:paraId="630F6162" w14:textId="77777777" w:rsidR="0066586F" w:rsidRPr="002C3157" w:rsidRDefault="0066586F" w:rsidP="0066586F">
            <w:pPr>
              <w:spacing w:after="0" w:line="240" w:lineRule="auto"/>
              <w:jc w:val="both"/>
              <w:rPr>
                <w:rFonts w:cs="Times New Roman"/>
                <w:lang w:val="en-GB"/>
              </w:rPr>
            </w:pPr>
          </w:p>
        </w:tc>
        <w:tc>
          <w:tcPr>
            <w:tcW w:w="567" w:type="dxa"/>
          </w:tcPr>
          <w:p w14:paraId="6017C996" w14:textId="77777777" w:rsidR="0066586F" w:rsidRPr="002C3157" w:rsidRDefault="0066586F" w:rsidP="0066586F">
            <w:pPr>
              <w:spacing w:after="0" w:line="240" w:lineRule="auto"/>
              <w:jc w:val="both"/>
              <w:rPr>
                <w:rFonts w:cs="Times New Roman"/>
                <w:lang w:val="en-GB"/>
              </w:rPr>
            </w:pPr>
          </w:p>
        </w:tc>
        <w:tc>
          <w:tcPr>
            <w:tcW w:w="567" w:type="dxa"/>
          </w:tcPr>
          <w:p w14:paraId="0B9D694B" w14:textId="77777777" w:rsidR="0066586F" w:rsidRPr="002C3157" w:rsidRDefault="0066586F" w:rsidP="0066586F">
            <w:pPr>
              <w:spacing w:after="0" w:line="240" w:lineRule="auto"/>
              <w:jc w:val="both"/>
              <w:rPr>
                <w:rFonts w:cs="Times New Roman"/>
                <w:lang w:val="en-GB"/>
              </w:rPr>
            </w:pPr>
          </w:p>
        </w:tc>
        <w:tc>
          <w:tcPr>
            <w:tcW w:w="567" w:type="dxa"/>
          </w:tcPr>
          <w:p w14:paraId="30DD2801" w14:textId="77777777" w:rsidR="0066586F" w:rsidRPr="002C3157" w:rsidRDefault="0066586F" w:rsidP="0066586F">
            <w:pPr>
              <w:spacing w:after="0" w:line="240" w:lineRule="auto"/>
              <w:jc w:val="both"/>
              <w:rPr>
                <w:rFonts w:cs="Times New Roman"/>
                <w:lang w:val="en-GB"/>
              </w:rPr>
            </w:pPr>
          </w:p>
        </w:tc>
        <w:tc>
          <w:tcPr>
            <w:tcW w:w="567" w:type="dxa"/>
          </w:tcPr>
          <w:p w14:paraId="2F548C53" w14:textId="77777777" w:rsidR="0066586F" w:rsidRPr="002C3157" w:rsidRDefault="0066586F" w:rsidP="0066586F">
            <w:pPr>
              <w:spacing w:after="0" w:line="240" w:lineRule="auto"/>
              <w:jc w:val="both"/>
              <w:rPr>
                <w:rFonts w:cs="Times New Roman"/>
                <w:lang w:val="en-GB"/>
              </w:rPr>
            </w:pPr>
          </w:p>
        </w:tc>
        <w:tc>
          <w:tcPr>
            <w:tcW w:w="567" w:type="dxa"/>
          </w:tcPr>
          <w:p w14:paraId="59981D73" w14:textId="77777777" w:rsidR="0066586F" w:rsidRPr="002C3157" w:rsidRDefault="0066586F" w:rsidP="0066586F">
            <w:pPr>
              <w:spacing w:after="0" w:line="240" w:lineRule="auto"/>
              <w:jc w:val="both"/>
              <w:rPr>
                <w:rFonts w:cs="Times New Roman"/>
                <w:lang w:val="en-GB"/>
              </w:rPr>
            </w:pPr>
          </w:p>
        </w:tc>
      </w:tr>
      <w:tr w:rsidR="0066586F" w:rsidRPr="002C3157" w14:paraId="4F46C9C2" w14:textId="77777777" w:rsidTr="0066586F">
        <w:tc>
          <w:tcPr>
            <w:tcW w:w="2689" w:type="dxa"/>
          </w:tcPr>
          <w:p w14:paraId="357DBFC5" w14:textId="77777777" w:rsidR="0066586F" w:rsidRPr="002C3157" w:rsidRDefault="0066586F" w:rsidP="0066586F">
            <w:pPr>
              <w:spacing w:after="0" w:line="240" w:lineRule="auto"/>
              <w:rPr>
                <w:rFonts w:cs="Times New Roman"/>
                <w:lang w:val="en-GB"/>
              </w:rPr>
            </w:pPr>
            <w:r w:rsidRPr="002C3157">
              <w:rPr>
                <w:rFonts w:cs="Times New Roman"/>
                <w:lang w:val="en-GB"/>
              </w:rPr>
              <w:t>Preparation, logistics (A)*</w:t>
            </w:r>
          </w:p>
        </w:tc>
        <w:tc>
          <w:tcPr>
            <w:tcW w:w="567" w:type="dxa"/>
          </w:tcPr>
          <w:p w14:paraId="3432B272" w14:textId="77777777" w:rsidR="0066586F" w:rsidRPr="002C3157" w:rsidRDefault="0066586F" w:rsidP="0066586F">
            <w:pPr>
              <w:spacing w:after="0" w:line="240" w:lineRule="auto"/>
              <w:jc w:val="both"/>
              <w:rPr>
                <w:rFonts w:cs="Times New Roman"/>
                <w:lang w:val="en-GB"/>
              </w:rPr>
            </w:pPr>
          </w:p>
        </w:tc>
        <w:tc>
          <w:tcPr>
            <w:tcW w:w="567" w:type="dxa"/>
          </w:tcPr>
          <w:p w14:paraId="17F49D01" w14:textId="695DBB9C"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1E37DDD2" w14:textId="7DD3FDE1"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60458C71" w14:textId="48BFA297"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6729AC02" w14:textId="7ACD4C73"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44B8A437" w14:textId="67AFDAFC" w:rsidR="0066586F" w:rsidRPr="002C3157" w:rsidRDefault="0066586F" w:rsidP="0066586F">
            <w:pPr>
              <w:spacing w:after="0" w:line="240" w:lineRule="auto"/>
              <w:jc w:val="both"/>
              <w:rPr>
                <w:rFonts w:cs="Times New Roman"/>
                <w:lang w:val="en-GB"/>
              </w:rPr>
            </w:pPr>
          </w:p>
        </w:tc>
        <w:tc>
          <w:tcPr>
            <w:tcW w:w="567" w:type="dxa"/>
          </w:tcPr>
          <w:p w14:paraId="7A80A380" w14:textId="7B4380C4" w:rsidR="0066586F" w:rsidRPr="002C3157" w:rsidRDefault="0066586F" w:rsidP="0066586F">
            <w:pPr>
              <w:spacing w:after="0" w:line="240" w:lineRule="auto"/>
              <w:jc w:val="both"/>
              <w:rPr>
                <w:rFonts w:cs="Times New Roman"/>
                <w:lang w:val="en-GB"/>
              </w:rPr>
            </w:pPr>
          </w:p>
        </w:tc>
        <w:tc>
          <w:tcPr>
            <w:tcW w:w="567" w:type="dxa"/>
          </w:tcPr>
          <w:p w14:paraId="340D5751" w14:textId="01C84674" w:rsidR="0066586F" w:rsidRPr="002C3157" w:rsidRDefault="0066586F" w:rsidP="0066586F">
            <w:pPr>
              <w:spacing w:after="0" w:line="240" w:lineRule="auto"/>
              <w:jc w:val="both"/>
              <w:rPr>
                <w:rFonts w:cs="Times New Roman"/>
                <w:lang w:val="en-GB"/>
              </w:rPr>
            </w:pPr>
          </w:p>
        </w:tc>
        <w:tc>
          <w:tcPr>
            <w:tcW w:w="567" w:type="dxa"/>
          </w:tcPr>
          <w:p w14:paraId="7EDB94F7" w14:textId="67DF6F93" w:rsidR="0066586F" w:rsidRPr="002C3157" w:rsidRDefault="0066586F" w:rsidP="0066586F">
            <w:pPr>
              <w:spacing w:after="0" w:line="240" w:lineRule="auto"/>
              <w:jc w:val="both"/>
              <w:rPr>
                <w:rFonts w:cs="Times New Roman"/>
                <w:lang w:val="en-GB"/>
              </w:rPr>
            </w:pPr>
          </w:p>
        </w:tc>
        <w:tc>
          <w:tcPr>
            <w:tcW w:w="567" w:type="dxa"/>
          </w:tcPr>
          <w:p w14:paraId="48EEC011" w14:textId="77777777" w:rsidR="0066586F" w:rsidRPr="002C3157" w:rsidRDefault="0066586F" w:rsidP="0066586F">
            <w:pPr>
              <w:spacing w:after="0" w:line="240" w:lineRule="auto"/>
              <w:jc w:val="both"/>
              <w:rPr>
                <w:rFonts w:cs="Times New Roman"/>
                <w:lang w:val="en-GB"/>
              </w:rPr>
            </w:pPr>
          </w:p>
        </w:tc>
        <w:tc>
          <w:tcPr>
            <w:tcW w:w="567" w:type="dxa"/>
          </w:tcPr>
          <w:p w14:paraId="0A4B1B3B" w14:textId="77777777" w:rsidR="0066586F" w:rsidRPr="002C3157" w:rsidRDefault="0066586F" w:rsidP="0066586F">
            <w:pPr>
              <w:spacing w:after="0" w:line="240" w:lineRule="auto"/>
              <w:jc w:val="both"/>
              <w:rPr>
                <w:rFonts w:cs="Times New Roman"/>
                <w:lang w:val="en-GB"/>
              </w:rPr>
            </w:pPr>
          </w:p>
        </w:tc>
        <w:tc>
          <w:tcPr>
            <w:tcW w:w="567" w:type="dxa"/>
          </w:tcPr>
          <w:p w14:paraId="7E604BBF" w14:textId="77777777" w:rsidR="0066586F" w:rsidRPr="002C3157" w:rsidRDefault="0066586F" w:rsidP="0066586F">
            <w:pPr>
              <w:spacing w:after="0" w:line="240" w:lineRule="auto"/>
              <w:jc w:val="both"/>
              <w:rPr>
                <w:rFonts w:cs="Times New Roman"/>
                <w:lang w:val="en-GB"/>
              </w:rPr>
            </w:pPr>
          </w:p>
        </w:tc>
      </w:tr>
      <w:tr w:rsidR="0066586F" w:rsidRPr="002C3157" w14:paraId="484DC8EE" w14:textId="77777777" w:rsidTr="0066586F">
        <w:tc>
          <w:tcPr>
            <w:tcW w:w="2689" w:type="dxa"/>
          </w:tcPr>
          <w:p w14:paraId="69B6FC8D" w14:textId="77777777" w:rsidR="0066586F" w:rsidRPr="002C3157" w:rsidRDefault="0066586F" w:rsidP="0066586F">
            <w:pPr>
              <w:spacing w:after="0" w:line="240" w:lineRule="auto"/>
              <w:jc w:val="both"/>
              <w:rPr>
                <w:rFonts w:cs="Times New Roman"/>
                <w:lang w:val="en-GB"/>
              </w:rPr>
            </w:pPr>
            <w:r w:rsidRPr="002C3157">
              <w:rPr>
                <w:rFonts w:cs="Times New Roman"/>
                <w:lang w:val="en-GB"/>
              </w:rPr>
              <w:t>Taking measurements (B)*</w:t>
            </w:r>
          </w:p>
        </w:tc>
        <w:tc>
          <w:tcPr>
            <w:tcW w:w="567" w:type="dxa"/>
          </w:tcPr>
          <w:p w14:paraId="2C03AEB3" w14:textId="77777777" w:rsidR="0066586F" w:rsidRPr="002C3157" w:rsidRDefault="0066586F" w:rsidP="0066586F">
            <w:pPr>
              <w:spacing w:after="0" w:line="240" w:lineRule="auto"/>
              <w:jc w:val="both"/>
              <w:rPr>
                <w:rFonts w:cs="Times New Roman"/>
                <w:lang w:val="en-GB"/>
              </w:rPr>
            </w:pPr>
          </w:p>
        </w:tc>
        <w:tc>
          <w:tcPr>
            <w:tcW w:w="567" w:type="dxa"/>
          </w:tcPr>
          <w:p w14:paraId="2451DE13" w14:textId="77777777" w:rsidR="0066586F" w:rsidRPr="002C3157" w:rsidRDefault="0066586F" w:rsidP="0066586F">
            <w:pPr>
              <w:spacing w:after="0" w:line="240" w:lineRule="auto"/>
              <w:jc w:val="both"/>
              <w:rPr>
                <w:rFonts w:cs="Times New Roman"/>
                <w:lang w:val="en-GB"/>
              </w:rPr>
            </w:pPr>
          </w:p>
        </w:tc>
        <w:tc>
          <w:tcPr>
            <w:tcW w:w="567" w:type="dxa"/>
          </w:tcPr>
          <w:p w14:paraId="73C13898" w14:textId="2616186D" w:rsidR="0066586F" w:rsidRPr="002C3157" w:rsidRDefault="0066586F" w:rsidP="0066586F">
            <w:pPr>
              <w:spacing w:after="0" w:line="240" w:lineRule="auto"/>
              <w:jc w:val="both"/>
              <w:rPr>
                <w:rFonts w:cs="Times New Roman"/>
                <w:lang w:val="en-GB"/>
              </w:rPr>
            </w:pPr>
          </w:p>
        </w:tc>
        <w:tc>
          <w:tcPr>
            <w:tcW w:w="567" w:type="dxa"/>
          </w:tcPr>
          <w:p w14:paraId="56A51A2D" w14:textId="74405CA3"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16EA0D09" w14:textId="709D5A8D"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2C02E032" w14:textId="642EC08A"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055FB469" w14:textId="5FA7CD0E"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4398D63E" w14:textId="4372796A"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595FE7E8" w14:textId="38B3E185" w:rsidR="0066586F" w:rsidRPr="002C3157" w:rsidRDefault="0066586F" w:rsidP="0066586F">
            <w:pPr>
              <w:spacing w:after="0" w:line="240" w:lineRule="auto"/>
              <w:jc w:val="both"/>
              <w:rPr>
                <w:rFonts w:cs="Times New Roman"/>
                <w:lang w:val="en-GB"/>
              </w:rPr>
            </w:pPr>
          </w:p>
        </w:tc>
        <w:tc>
          <w:tcPr>
            <w:tcW w:w="567" w:type="dxa"/>
          </w:tcPr>
          <w:p w14:paraId="4F5091E3" w14:textId="77777777" w:rsidR="0066586F" w:rsidRPr="002C3157" w:rsidRDefault="0066586F" w:rsidP="0066586F">
            <w:pPr>
              <w:spacing w:after="0" w:line="240" w:lineRule="auto"/>
              <w:jc w:val="both"/>
              <w:rPr>
                <w:rFonts w:cs="Times New Roman"/>
                <w:lang w:val="en-GB"/>
              </w:rPr>
            </w:pPr>
          </w:p>
        </w:tc>
        <w:tc>
          <w:tcPr>
            <w:tcW w:w="567" w:type="dxa"/>
          </w:tcPr>
          <w:p w14:paraId="60F98CCD" w14:textId="77777777" w:rsidR="0066586F" w:rsidRPr="002C3157" w:rsidRDefault="0066586F" w:rsidP="0066586F">
            <w:pPr>
              <w:spacing w:after="0" w:line="240" w:lineRule="auto"/>
              <w:jc w:val="both"/>
              <w:rPr>
                <w:rFonts w:cs="Times New Roman"/>
                <w:lang w:val="en-GB"/>
              </w:rPr>
            </w:pPr>
          </w:p>
        </w:tc>
        <w:tc>
          <w:tcPr>
            <w:tcW w:w="567" w:type="dxa"/>
          </w:tcPr>
          <w:p w14:paraId="609B7E6B" w14:textId="77777777" w:rsidR="0066586F" w:rsidRPr="002C3157" w:rsidRDefault="0066586F" w:rsidP="0066586F">
            <w:pPr>
              <w:spacing w:after="0" w:line="240" w:lineRule="auto"/>
              <w:jc w:val="both"/>
              <w:rPr>
                <w:rFonts w:cs="Times New Roman"/>
                <w:lang w:val="en-GB"/>
              </w:rPr>
            </w:pPr>
          </w:p>
        </w:tc>
      </w:tr>
      <w:tr w:rsidR="0066586F" w:rsidRPr="002C3157" w14:paraId="4DCE9E2D" w14:textId="77777777" w:rsidTr="0066586F">
        <w:tc>
          <w:tcPr>
            <w:tcW w:w="2689" w:type="dxa"/>
          </w:tcPr>
          <w:p w14:paraId="6B22282D" w14:textId="77777777" w:rsidR="0066586F" w:rsidRPr="002C3157" w:rsidRDefault="0066586F" w:rsidP="0066586F">
            <w:pPr>
              <w:spacing w:after="0" w:line="240" w:lineRule="auto"/>
              <w:jc w:val="both"/>
              <w:rPr>
                <w:rFonts w:cs="Times New Roman"/>
                <w:lang w:val="en-GB"/>
              </w:rPr>
            </w:pPr>
            <w:r w:rsidRPr="002C3157">
              <w:rPr>
                <w:rFonts w:cs="Times New Roman"/>
                <w:lang w:val="en-GB"/>
              </w:rPr>
              <w:t>Data analyses / statistics</w:t>
            </w:r>
          </w:p>
          <w:p w14:paraId="186C3EC3" w14:textId="77777777" w:rsidR="0066586F" w:rsidRPr="002C3157" w:rsidRDefault="0066586F" w:rsidP="0066586F">
            <w:pPr>
              <w:spacing w:after="0" w:line="240" w:lineRule="auto"/>
              <w:jc w:val="both"/>
              <w:rPr>
                <w:rFonts w:cs="Times New Roman"/>
                <w:lang w:val="en-GB"/>
              </w:rPr>
            </w:pPr>
            <w:r w:rsidRPr="002C3157">
              <w:rPr>
                <w:rFonts w:cs="Times New Roman"/>
                <w:lang w:val="en-GB"/>
              </w:rPr>
              <w:t>(C)*</w:t>
            </w:r>
          </w:p>
        </w:tc>
        <w:tc>
          <w:tcPr>
            <w:tcW w:w="567" w:type="dxa"/>
          </w:tcPr>
          <w:p w14:paraId="0BB06E6C" w14:textId="77777777" w:rsidR="0066586F" w:rsidRPr="002C3157" w:rsidRDefault="0066586F" w:rsidP="0066586F">
            <w:pPr>
              <w:spacing w:after="0" w:line="240" w:lineRule="auto"/>
              <w:jc w:val="both"/>
              <w:rPr>
                <w:rFonts w:cs="Times New Roman"/>
                <w:lang w:val="en-GB"/>
              </w:rPr>
            </w:pPr>
          </w:p>
        </w:tc>
        <w:tc>
          <w:tcPr>
            <w:tcW w:w="567" w:type="dxa"/>
          </w:tcPr>
          <w:p w14:paraId="0A88E5D3" w14:textId="77777777" w:rsidR="0066586F" w:rsidRPr="002C3157" w:rsidRDefault="0066586F" w:rsidP="0066586F">
            <w:pPr>
              <w:spacing w:after="0" w:line="240" w:lineRule="auto"/>
              <w:jc w:val="both"/>
              <w:rPr>
                <w:rFonts w:cs="Times New Roman"/>
                <w:lang w:val="en-GB"/>
              </w:rPr>
            </w:pPr>
          </w:p>
        </w:tc>
        <w:tc>
          <w:tcPr>
            <w:tcW w:w="567" w:type="dxa"/>
          </w:tcPr>
          <w:p w14:paraId="40E59928" w14:textId="77777777" w:rsidR="0066586F" w:rsidRPr="002C3157" w:rsidRDefault="0066586F" w:rsidP="0066586F">
            <w:pPr>
              <w:spacing w:after="0" w:line="240" w:lineRule="auto"/>
              <w:jc w:val="both"/>
              <w:rPr>
                <w:rFonts w:cs="Times New Roman"/>
                <w:lang w:val="en-GB"/>
              </w:rPr>
            </w:pPr>
          </w:p>
        </w:tc>
        <w:tc>
          <w:tcPr>
            <w:tcW w:w="567" w:type="dxa"/>
          </w:tcPr>
          <w:p w14:paraId="433174A3" w14:textId="77777777" w:rsidR="0066586F" w:rsidRPr="002C3157" w:rsidRDefault="0066586F" w:rsidP="0066586F">
            <w:pPr>
              <w:spacing w:after="0" w:line="240" w:lineRule="auto"/>
              <w:jc w:val="both"/>
              <w:rPr>
                <w:rFonts w:cs="Times New Roman"/>
                <w:lang w:val="en-GB"/>
              </w:rPr>
            </w:pPr>
          </w:p>
        </w:tc>
        <w:tc>
          <w:tcPr>
            <w:tcW w:w="567" w:type="dxa"/>
          </w:tcPr>
          <w:p w14:paraId="5B547AA3" w14:textId="77777777" w:rsidR="0066586F" w:rsidRPr="002C3157" w:rsidRDefault="0066586F" w:rsidP="0066586F">
            <w:pPr>
              <w:spacing w:after="0" w:line="240" w:lineRule="auto"/>
              <w:jc w:val="both"/>
              <w:rPr>
                <w:rFonts w:cs="Times New Roman"/>
                <w:lang w:val="en-GB"/>
              </w:rPr>
            </w:pPr>
          </w:p>
        </w:tc>
        <w:tc>
          <w:tcPr>
            <w:tcW w:w="567" w:type="dxa"/>
          </w:tcPr>
          <w:p w14:paraId="52F1AEDB" w14:textId="77777777" w:rsidR="0066586F" w:rsidRPr="002C3157" w:rsidRDefault="0066586F" w:rsidP="0066586F">
            <w:pPr>
              <w:spacing w:after="0" w:line="240" w:lineRule="auto"/>
              <w:jc w:val="both"/>
              <w:rPr>
                <w:rFonts w:cs="Times New Roman"/>
                <w:lang w:val="en-GB"/>
              </w:rPr>
            </w:pPr>
          </w:p>
        </w:tc>
        <w:tc>
          <w:tcPr>
            <w:tcW w:w="567" w:type="dxa"/>
          </w:tcPr>
          <w:p w14:paraId="1CCDFA20" w14:textId="77777777" w:rsidR="0066586F" w:rsidRPr="002C3157" w:rsidRDefault="0066586F" w:rsidP="0066586F">
            <w:pPr>
              <w:spacing w:after="0" w:line="240" w:lineRule="auto"/>
              <w:jc w:val="both"/>
              <w:rPr>
                <w:rFonts w:cs="Times New Roman"/>
                <w:lang w:val="en-GB"/>
              </w:rPr>
            </w:pPr>
          </w:p>
        </w:tc>
        <w:tc>
          <w:tcPr>
            <w:tcW w:w="567" w:type="dxa"/>
          </w:tcPr>
          <w:p w14:paraId="25016D0D" w14:textId="74AEB746"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42C153E1" w14:textId="6DB9E3B9"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0DBBB582" w14:textId="52927F9D"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752EFCBD" w14:textId="77777777" w:rsidR="0066586F" w:rsidRPr="002C3157" w:rsidRDefault="0066586F" w:rsidP="0066586F">
            <w:pPr>
              <w:spacing w:after="0" w:line="240" w:lineRule="auto"/>
              <w:jc w:val="both"/>
              <w:rPr>
                <w:rFonts w:cs="Times New Roman"/>
                <w:lang w:val="en-GB"/>
              </w:rPr>
            </w:pPr>
          </w:p>
        </w:tc>
        <w:tc>
          <w:tcPr>
            <w:tcW w:w="567" w:type="dxa"/>
          </w:tcPr>
          <w:p w14:paraId="26A2C790" w14:textId="77777777" w:rsidR="0066586F" w:rsidRPr="002C3157" w:rsidRDefault="0066586F" w:rsidP="0066586F">
            <w:pPr>
              <w:spacing w:after="0" w:line="240" w:lineRule="auto"/>
              <w:jc w:val="both"/>
              <w:rPr>
                <w:rFonts w:cs="Times New Roman"/>
                <w:lang w:val="en-GB"/>
              </w:rPr>
            </w:pPr>
          </w:p>
        </w:tc>
      </w:tr>
      <w:tr w:rsidR="0066586F" w:rsidRPr="002C3157" w14:paraId="2D5CD3CE" w14:textId="77777777" w:rsidTr="0066586F">
        <w:tc>
          <w:tcPr>
            <w:tcW w:w="2689" w:type="dxa"/>
          </w:tcPr>
          <w:p w14:paraId="0A970D67" w14:textId="77777777" w:rsidR="0066586F" w:rsidRPr="002C3157" w:rsidRDefault="0066586F" w:rsidP="0066586F">
            <w:pPr>
              <w:spacing w:after="0" w:line="240" w:lineRule="auto"/>
              <w:jc w:val="both"/>
              <w:rPr>
                <w:rFonts w:cs="Times New Roman"/>
                <w:lang w:val="en-GB"/>
              </w:rPr>
            </w:pPr>
            <w:r w:rsidRPr="002C3157">
              <w:rPr>
                <w:rFonts w:cs="Times New Roman"/>
                <w:lang w:val="en-GB"/>
              </w:rPr>
              <w:t>Write introduction</w:t>
            </w:r>
          </w:p>
        </w:tc>
        <w:tc>
          <w:tcPr>
            <w:tcW w:w="567" w:type="dxa"/>
          </w:tcPr>
          <w:p w14:paraId="5FE9CEDB" w14:textId="77777777" w:rsidR="0066586F" w:rsidRPr="002C3157" w:rsidRDefault="0066586F" w:rsidP="0066586F">
            <w:pPr>
              <w:spacing w:after="0" w:line="240" w:lineRule="auto"/>
              <w:jc w:val="both"/>
              <w:rPr>
                <w:rFonts w:cs="Times New Roman"/>
                <w:lang w:val="en-GB"/>
              </w:rPr>
            </w:pPr>
          </w:p>
        </w:tc>
        <w:tc>
          <w:tcPr>
            <w:tcW w:w="567" w:type="dxa"/>
          </w:tcPr>
          <w:p w14:paraId="27B1885E" w14:textId="77777777" w:rsidR="0066586F" w:rsidRPr="002C3157" w:rsidRDefault="0066586F" w:rsidP="0066586F">
            <w:pPr>
              <w:spacing w:after="0" w:line="240" w:lineRule="auto"/>
              <w:jc w:val="both"/>
              <w:rPr>
                <w:rFonts w:cs="Times New Roman"/>
                <w:lang w:val="en-GB"/>
              </w:rPr>
            </w:pPr>
          </w:p>
        </w:tc>
        <w:tc>
          <w:tcPr>
            <w:tcW w:w="567" w:type="dxa"/>
          </w:tcPr>
          <w:p w14:paraId="60C94BB3" w14:textId="4588F6A6"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2569EBCB" w14:textId="326B1E10"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6B879573" w14:textId="526D2AE5"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4B7D3A4A" w14:textId="77777777" w:rsidR="0066586F" w:rsidRPr="002C3157" w:rsidRDefault="0066586F" w:rsidP="0066586F">
            <w:pPr>
              <w:spacing w:after="0" w:line="240" w:lineRule="auto"/>
              <w:jc w:val="both"/>
              <w:rPr>
                <w:rFonts w:cs="Times New Roman"/>
                <w:lang w:val="en-GB"/>
              </w:rPr>
            </w:pPr>
          </w:p>
        </w:tc>
        <w:tc>
          <w:tcPr>
            <w:tcW w:w="567" w:type="dxa"/>
          </w:tcPr>
          <w:p w14:paraId="1E31F6BC" w14:textId="77777777" w:rsidR="0066586F" w:rsidRPr="002C3157" w:rsidRDefault="0066586F" w:rsidP="0066586F">
            <w:pPr>
              <w:spacing w:after="0" w:line="240" w:lineRule="auto"/>
              <w:jc w:val="both"/>
              <w:rPr>
                <w:rFonts w:cs="Times New Roman"/>
                <w:lang w:val="en-GB"/>
              </w:rPr>
            </w:pPr>
          </w:p>
        </w:tc>
        <w:tc>
          <w:tcPr>
            <w:tcW w:w="567" w:type="dxa"/>
          </w:tcPr>
          <w:p w14:paraId="7DD35991" w14:textId="77777777" w:rsidR="0066586F" w:rsidRPr="002C3157" w:rsidRDefault="0066586F" w:rsidP="0066586F">
            <w:pPr>
              <w:spacing w:after="0" w:line="240" w:lineRule="auto"/>
              <w:jc w:val="both"/>
              <w:rPr>
                <w:rFonts w:cs="Times New Roman"/>
                <w:lang w:val="en-GB"/>
              </w:rPr>
            </w:pPr>
          </w:p>
        </w:tc>
        <w:tc>
          <w:tcPr>
            <w:tcW w:w="567" w:type="dxa"/>
          </w:tcPr>
          <w:p w14:paraId="3020169F" w14:textId="77777777" w:rsidR="0066586F" w:rsidRPr="002C3157" w:rsidRDefault="0066586F" w:rsidP="0066586F">
            <w:pPr>
              <w:spacing w:after="0" w:line="240" w:lineRule="auto"/>
              <w:jc w:val="both"/>
              <w:rPr>
                <w:rFonts w:cs="Times New Roman"/>
                <w:lang w:val="en-GB"/>
              </w:rPr>
            </w:pPr>
          </w:p>
        </w:tc>
        <w:tc>
          <w:tcPr>
            <w:tcW w:w="567" w:type="dxa"/>
          </w:tcPr>
          <w:p w14:paraId="5A10B0D8" w14:textId="77777777" w:rsidR="0066586F" w:rsidRPr="002C3157" w:rsidRDefault="0066586F" w:rsidP="0066586F">
            <w:pPr>
              <w:spacing w:after="0" w:line="240" w:lineRule="auto"/>
              <w:jc w:val="both"/>
              <w:rPr>
                <w:rFonts w:cs="Times New Roman"/>
                <w:lang w:val="en-GB"/>
              </w:rPr>
            </w:pPr>
          </w:p>
        </w:tc>
        <w:tc>
          <w:tcPr>
            <w:tcW w:w="567" w:type="dxa"/>
          </w:tcPr>
          <w:p w14:paraId="4D5D3B90" w14:textId="77777777" w:rsidR="0066586F" w:rsidRPr="002C3157" w:rsidRDefault="0066586F" w:rsidP="0066586F">
            <w:pPr>
              <w:spacing w:after="0" w:line="240" w:lineRule="auto"/>
              <w:jc w:val="both"/>
              <w:rPr>
                <w:rFonts w:cs="Times New Roman"/>
                <w:lang w:val="en-GB"/>
              </w:rPr>
            </w:pPr>
          </w:p>
        </w:tc>
        <w:tc>
          <w:tcPr>
            <w:tcW w:w="567" w:type="dxa"/>
          </w:tcPr>
          <w:p w14:paraId="0CC2EF23" w14:textId="77777777" w:rsidR="0066586F" w:rsidRPr="002C3157" w:rsidRDefault="0066586F" w:rsidP="0066586F">
            <w:pPr>
              <w:spacing w:after="0" w:line="240" w:lineRule="auto"/>
              <w:jc w:val="both"/>
              <w:rPr>
                <w:rFonts w:cs="Times New Roman"/>
                <w:lang w:val="en-GB"/>
              </w:rPr>
            </w:pPr>
          </w:p>
        </w:tc>
      </w:tr>
      <w:tr w:rsidR="0066586F" w:rsidRPr="002C3157" w14:paraId="6BFC82D8" w14:textId="77777777" w:rsidTr="0066586F">
        <w:tc>
          <w:tcPr>
            <w:tcW w:w="2689" w:type="dxa"/>
          </w:tcPr>
          <w:p w14:paraId="5D364141" w14:textId="77777777" w:rsidR="0066586F" w:rsidRPr="002C3157" w:rsidRDefault="0066586F" w:rsidP="0066586F">
            <w:pPr>
              <w:spacing w:after="0" w:line="240" w:lineRule="auto"/>
              <w:jc w:val="both"/>
              <w:rPr>
                <w:rFonts w:cs="Times New Roman"/>
                <w:lang w:val="en-GB"/>
              </w:rPr>
            </w:pPr>
            <w:r w:rsidRPr="002C3157">
              <w:rPr>
                <w:rFonts w:cs="Times New Roman"/>
                <w:lang w:val="en-GB"/>
              </w:rPr>
              <w:t>Write method</w:t>
            </w:r>
          </w:p>
        </w:tc>
        <w:tc>
          <w:tcPr>
            <w:tcW w:w="567" w:type="dxa"/>
          </w:tcPr>
          <w:p w14:paraId="05723608" w14:textId="77777777" w:rsidR="0066586F" w:rsidRPr="002C3157" w:rsidRDefault="0066586F" w:rsidP="0066586F">
            <w:pPr>
              <w:spacing w:after="0" w:line="240" w:lineRule="auto"/>
              <w:jc w:val="both"/>
              <w:rPr>
                <w:rFonts w:cs="Times New Roman"/>
                <w:lang w:val="en-GB"/>
              </w:rPr>
            </w:pPr>
          </w:p>
        </w:tc>
        <w:tc>
          <w:tcPr>
            <w:tcW w:w="567" w:type="dxa"/>
          </w:tcPr>
          <w:p w14:paraId="098F751A" w14:textId="77777777" w:rsidR="0066586F" w:rsidRPr="002C3157" w:rsidRDefault="0066586F" w:rsidP="0066586F">
            <w:pPr>
              <w:spacing w:after="0" w:line="240" w:lineRule="auto"/>
              <w:jc w:val="both"/>
              <w:rPr>
                <w:rFonts w:cs="Times New Roman"/>
                <w:lang w:val="en-GB"/>
              </w:rPr>
            </w:pPr>
          </w:p>
        </w:tc>
        <w:tc>
          <w:tcPr>
            <w:tcW w:w="567" w:type="dxa"/>
          </w:tcPr>
          <w:p w14:paraId="5F8C0FA7" w14:textId="77777777" w:rsidR="0066586F" w:rsidRPr="002C3157" w:rsidRDefault="0066586F" w:rsidP="0066586F">
            <w:pPr>
              <w:spacing w:after="0" w:line="240" w:lineRule="auto"/>
              <w:jc w:val="both"/>
              <w:rPr>
                <w:rFonts w:cs="Times New Roman"/>
                <w:lang w:val="en-GB"/>
              </w:rPr>
            </w:pPr>
          </w:p>
        </w:tc>
        <w:tc>
          <w:tcPr>
            <w:tcW w:w="567" w:type="dxa"/>
          </w:tcPr>
          <w:p w14:paraId="1B417620" w14:textId="77777777" w:rsidR="0066586F" w:rsidRPr="002C3157" w:rsidRDefault="0066586F" w:rsidP="0066586F">
            <w:pPr>
              <w:spacing w:after="0" w:line="240" w:lineRule="auto"/>
              <w:jc w:val="both"/>
              <w:rPr>
                <w:rFonts w:cs="Times New Roman"/>
                <w:lang w:val="en-GB"/>
              </w:rPr>
            </w:pPr>
          </w:p>
        </w:tc>
        <w:tc>
          <w:tcPr>
            <w:tcW w:w="567" w:type="dxa"/>
          </w:tcPr>
          <w:p w14:paraId="395D7827" w14:textId="77777777" w:rsidR="0066586F" w:rsidRPr="002C3157" w:rsidRDefault="0066586F" w:rsidP="0066586F">
            <w:pPr>
              <w:spacing w:after="0" w:line="240" w:lineRule="auto"/>
              <w:jc w:val="both"/>
              <w:rPr>
                <w:rFonts w:cs="Times New Roman"/>
                <w:lang w:val="en-GB"/>
              </w:rPr>
            </w:pPr>
          </w:p>
        </w:tc>
        <w:tc>
          <w:tcPr>
            <w:tcW w:w="567" w:type="dxa"/>
          </w:tcPr>
          <w:p w14:paraId="51D7316E" w14:textId="4113804A"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47902AD1" w14:textId="242D5C58"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00C77650" w14:textId="1E86C023"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7F127B21" w14:textId="77777777" w:rsidR="0066586F" w:rsidRPr="002C3157" w:rsidRDefault="0066586F" w:rsidP="0066586F">
            <w:pPr>
              <w:spacing w:after="0" w:line="240" w:lineRule="auto"/>
              <w:jc w:val="both"/>
              <w:rPr>
                <w:rFonts w:cs="Times New Roman"/>
                <w:lang w:val="en-GB"/>
              </w:rPr>
            </w:pPr>
          </w:p>
        </w:tc>
        <w:tc>
          <w:tcPr>
            <w:tcW w:w="567" w:type="dxa"/>
          </w:tcPr>
          <w:p w14:paraId="030A974E" w14:textId="77777777" w:rsidR="0066586F" w:rsidRPr="002C3157" w:rsidRDefault="0066586F" w:rsidP="0066586F">
            <w:pPr>
              <w:spacing w:after="0" w:line="240" w:lineRule="auto"/>
              <w:jc w:val="both"/>
              <w:rPr>
                <w:rFonts w:cs="Times New Roman"/>
                <w:lang w:val="en-GB"/>
              </w:rPr>
            </w:pPr>
          </w:p>
        </w:tc>
        <w:tc>
          <w:tcPr>
            <w:tcW w:w="567" w:type="dxa"/>
          </w:tcPr>
          <w:p w14:paraId="485B4328" w14:textId="77777777" w:rsidR="0066586F" w:rsidRPr="002C3157" w:rsidRDefault="0066586F" w:rsidP="0066586F">
            <w:pPr>
              <w:spacing w:after="0" w:line="240" w:lineRule="auto"/>
              <w:jc w:val="both"/>
              <w:rPr>
                <w:rFonts w:cs="Times New Roman"/>
                <w:lang w:val="en-GB"/>
              </w:rPr>
            </w:pPr>
          </w:p>
        </w:tc>
        <w:tc>
          <w:tcPr>
            <w:tcW w:w="567" w:type="dxa"/>
          </w:tcPr>
          <w:p w14:paraId="702C3BBC" w14:textId="77777777" w:rsidR="0066586F" w:rsidRPr="002C3157" w:rsidRDefault="0066586F" w:rsidP="0066586F">
            <w:pPr>
              <w:spacing w:after="0" w:line="240" w:lineRule="auto"/>
              <w:jc w:val="both"/>
              <w:rPr>
                <w:rFonts w:cs="Times New Roman"/>
                <w:lang w:val="en-GB"/>
              </w:rPr>
            </w:pPr>
          </w:p>
        </w:tc>
      </w:tr>
      <w:tr w:rsidR="0066586F" w:rsidRPr="002C3157" w14:paraId="7B21E6CF" w14:textId="77777777" w:rsidTr="0066586F">
        <w:tc>
          <w:tcPr>
            <w:tcW w:w="2689" w:type="dxa"/>
          </w:tcPr>
          <w:p w14:paraId="513499DF" w14:textId="77777777" w:rsidR="0066586F" w:rsidRPr="002C3157" w:rsidRDefault="0066586F" w:rsidP="0066586F">
            <w:pPr>
              <w:spacing w:after="0" w:line="240" w:lineRule="auto"/>
              <w:jc w:val="both"/>
              <w:rPr>
                <w:rFonts w:cs="Times New Roman"/>
                <w:lang w:val="en-GB"/>
              </w:rPr>
            </w:pPr>
            <w:r w:rsidRPr="002C3157">
              <w:rPr>
                <w:rFonts w:cs="Times New Roman"/>
                <w:lang w:val="en-GB"/>
              </w:rPr>
              <w:t>Write results</w:t>
            </w:r>
          </w:p>
        </w:tc>
        <w:tc>
          <w:tcPr>
            <w:tcW w:w="567" w:type="dxa"/>
          </w:tcPr>
          <w:p w14:paraId="69FFCE29" w14:textId="77777777" w:rsidR="0066586F" w:rsidRPr="002C3157" w:rsidRDefault="0066586F" w:rsidP="0066586F">
            <w:pPr>
              <w:spacing w:after="0" w:line="240" w:lineRule="auto"/>
              <w:jc w:val="both"/>
              <w:rPr>
                <w:rFonts w:cs="Times New Roman"/>
                <w:lang w:val="en-GB"/>
              </w:rPr>
            </w:pPr>
          </w:p>
        </w:tc>
        <w:tc>
          <w:tcPr>
            <w:tcW w:w="567" w:type="dxa"/>
          </w:tcPr>
          <w:p w14:paraId="1594E60B" w14:textId="77777777" w:rsidR="0066586F" w:rsidRPr="002C3157" w:rsidRDefault="0066586F" w:rsidP="0066586F">
            <w:pPr>
              <w:spacing w:after="0" w:line="240" w:lineRule="auto"/>
              <w:jc w:val="both"/>
              <w:rPr>
                <w:rFonts w:cs="Times New Roman"/>
                <w:lang w:val="en-GB"/>
              </w:rPr>
            </w:pPr>
          </w:p>
        </w:tc>
        <w:tc>
          <w:tcPr>
            <w:tcW w:w="567" w:type="dxa"/>
          </w:tcPr>
          <w:p w14:paraId="0C4A0419" w14:textId="77777777" w:rsidR="0066586F" w:rsidRPr="002C3157" w:rsidRDefault="0066586F" w:rsidP="0066586F">
            <w:pPr>
              <w:spacing w:after="0" w:line="240" w:lineRule="auto"/>
              <w:jc w:val="both"/>
              <w:rPr>
                <w:rFonts w:cs="Times New Roman"/>
                <w:lang w:val="en-GB"/>
              </w:rPr>
            </w:pPr>
          </w:p>
        </w:tc>
        <w:tc>
          <w:tcPr>
            <w:tcW w:w="567" w:type="dxa"/>
          </w:tcPr>
          <w:p w14:paraId="0E8BED3B" w14:textId="77777777" w:rsidR="0066586F" w:rsidRPr="002C3157" w:rsidRDefault="0066586F" w:rsidP="0066586F">
            <w:pPr>
              <w:spacing w:after="0" w:line="240" w:lineRule="auto"/>
              <w:jc w:val="both"/>
              <w:rPr>
                <w:rFonts w:cs="Times New Roman"/>
                <w:lang w:val="en-GB"/>
              </w:rPr>
            </w:pPr>
          </w:p>
        </w:tc>
        <w:tc>
          <w:tcPr>
            <w:tcW w:w="567" w:type="dxa"/>
          </w:tcPr>
          <w:p w14:paraId="2918A21D" w14:textId="77777777" w:rsidR="0066586F" w:rsidRPr="002C3157" w:rsidRDefault="0066586F" w:rsidP="0066586F">
            <w:pPr>
              <w:spacing w:after="0" w:line="240" w:lineRule="auto"/>
              <w:jc w:val="both"/>
              <w:rPr>
                <w:rFonts w:cs="Times New Roman"/>
                <w:lang w:val="en-GB"/>
              </w:rPr>
            </w:pPr>
          </w:p>
        </w:tc>
        <w:tc>
          <w:tcPr>
            <w:tcW w:w="567" w:type="dxa"/>
          </w:tcPr>
          <w:p w14:paraId="310FF66C" w14:textId="77777777" w:rsidR="0066586F" w:rsidRPr="002C3157" w:rsidRDefault="0066586F" w:rsidP="0066586F">
            <w:pPr>
              <w:spacing w:after="0" w:line="240" w:lineRule="auto"/>
              <w:jc w:val="both"/>
              <w:rPr>
                <w:rFonts w:cs="Times New Roman"/>
                <w:lang w:val="en-GB"/>
              </w:rPr>
            </w:pPr>
          </w:p>
        </w:tc>
        <w:tc>
          <w:tcPr>
            <w:tcW w:w="567" w:type="dxa"/>
          </w:tcPr>
          <w:p w14:paraId="4C6D5670" w14:textId="77777777" w:rsidR="0066586F" w:rsidRPr="002C3157" w:rsidRDefault="0066586F" w:rsidP="0066586F">
            <w:pPr>
              <w:spacing w:after="0" w:line="240" w:lineRule="auto"/>
              <w:jc w:val="both"/>
              <w:rPr>
                <w:rFonts w:cs="Times New Roman"/>
                <w:lang w:val="en-GB"/>
              </w:rPr>
            </w:pPr>
          </w:p>
        </w:tc>
        <w:tc>
          <w:tcPr>
            <w:tcW w:w="567" w:type="dxa"/>
          </w:tcPr>
          <w:p w14:paraId="1999F24A" w14:textId="77777777" w:rsidR="0066586F" w:rsidRPr="002C3157" w:rsidRDefault="0066586F" w:rsidP="0066586F">
            <w:pPr>
              <w:spacing w:after="0" w:line="240" w:lineRule="auto"/>
              <w:jc w:val="both"/>
              <w:rPr>
                <w:rFonts w:cs="Times New Roman"/>
                <w:lang w:val="en-GB"/>
              </w:rPr>
            </w:pPr>
          </w:p>
        </w:tc>
        <w:tc>
          <w:tcPr>
            <w:tcW w:w="567" w:type="dxa"/>
          </w:tcPr>
          <w:p w14:paraId="41F0AE11" w14:textId="77777777" w:rsidR="0066586F" w:rsidRPr="002C3157" w:rsidRDefault="0066586F" w:rsidP="0066586F">
            <w:pPr>
              <w:spacing w:after="0" w:line="240" w:lineRule="auto"/>
              <w:jc w:val="both"/>
              <w:rPr>
                <w:rFonts w:cs="Times New Roman"/>
                <w:lang w:val="en-GB"/>
              </w:rPr>
            </w:pPr>
          </w:p>
        </w:tc>
        <w:tc>
          <w:tcPr>
            <w:tcW w:w="567" w:type="dxa"/>
          </w:tcPr>
          <w:p w14:paraId="495289F5" w14:textId="59368080"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7E83564A" w14:textId="1AEC9FDE"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0F92505E" w14:textId="77777777" w:rsidR="0066586F" w:rsidRPr="002C3157" w:rsidRDefault="0066586F" w:rsidP="0066586F">
            <w:pPr>
              <w:spacing w:after="0" w:line="240" w:lineRule="auto"/>
              <w:jc w:val="both"/>
              <w:rPr>
                <w:rFonts w:cs="Times New Roman"/>
                <w:lang w:val="en-GB"/>
              </w:rPr>
            </w:pPr>
          </w:p>
        </w:tc>
      </w:tr>
      <w:tr w:rsidR="0066586F" w:rsidRPr="002C3157" w14:paraId="49DA5108" w14:textId="77777777" w:rsidTr="0066586F">
        <w:tc>
          <w:tcPr>
            <w:tcW w:w="2689" w:type="dxa"/>
          </w:tcPr>
          <w:p w14:paraId="5EA08A09" w14:textId="77777777" w:rsidR="0066586F" w:rsidRPr="002C3157" w:rsidRDefault="0066586F" w:rsidP="0066586F">
            <w:pPr>
              <w:spacing w:after="0" w:line="240" w:lineRule="auto"/>
              <w:jc w:val="both"/>
              <w:rPr>
                <w:rFonts w:cs="Times New Roman"/>
                <w:lang w:val="en-GB"/>
              </w:rPr>
            </w:pPr>
            <w:r w:rsidRPr="002C3157">
              <w:rPr>
                <w:rFonts w:cs="Times New Roman"/>
                <w:lang w:val="en-GB"/>
              </w:rPr>
              <w:t>Write discussion</w:t>
            </w:r>
          </w:p>
        </w:tc>
        <w:tc>
          <w:tcPr>
            <w:tcW w:w="567" w:type="dxa"/>
          </w:tcPr>
          <w:p w14:paraId="4FDC5868" w14:textId="77777777" w:rsidR="0066586F" w:rsidRPr="002C3157" w:rsidRDefault="0066586F" w:rsidP="0066586F">
            <w:pPr>
              <w:spacing w:after="0" w:line="240" w:lineRule="auto"/>
              <w:jc w:val="both"/>
              <w:rPr>
                <w:rFonts w:cs="Times New Roman"/>
                <w:lang w:val="en-GB"/>
              </w:rPr>
            </w:pPr>
          </w:p>
        </w:tc>
        <w:tc>
          <w:tcPr>
            <w:tcW w:w="567" w:type="dxa"/>
          </w:tcPr>
          <w:p w14:paraId="53385F27" w14:textId="77777777" w:rsidR="0066586F" w:rsidRPr="002C3157" w:rsidRDefault="0066586F" w:rsidP="0066586F">
            <w:pPr>
              <w:spacing w:after="0" w:line="240" w:lineRule="auto"/>
              <w:jc w:val="both"/>
              <w:rPr>
                <w:rFonts w:cs="Times New Roman"/>
                <w:lang w:val="en-GB"/>
              </w:rPr>
            </w:pPr>
          </w:p>
        </w:tc>
        <w:tc>
          <w:tcPr>
            <w:tcW w:w="567" w:type="dxa"/>
          </w:tcPr>
          <w:p w14:paraId="34A73F0C" w14:textId="77777777" w:rsidR="0066586F" w:rsidRPr="002C3157" w:rsidRDefault="0066586F" w:rsidP="0066586F">
            <w:pPr>
              <w:spacing w:after="0" w:line="240" w:lineRule="auto"/>
              <w:jc w:val="both"/>
              <w:rPr>
                <w:rFonts w:cs="Times New Roman"/>
                <w:lang w:val="en-GB"/>
              </w:rPr>
            </w:pPr>
          </w:p>
        </w:tc>
        <w:tc>
          <w:tcPr>
            <w:tcW w:w="567" w:type="dxa"/>
          </w:tcPr>
          <w:p w14:paraId="0F2A8E12" w14:textId="77777777" w:rsidR="0066586F" w:rsidRPr="002C3157" w:rsidRDefault="0066586F" w:rsidP="0066586F">
            <w:pPr>
              <w:spacing w:after="0" w:line="240" w:lineRule="auto"/>
              <w:jc w:val="both"/>
              <w:rPr>
                <w:rFonts w:cs="Times New Roman"/>
                <w:lang w:val="en-GB"/>
              </w:rPr>
            </w:pPr>
          </w:p>
        </w:tc>
        <w:tc>
          <w:tcPr>
            <w:tcW w:w="567" w:type="dxa"/>
          </w:tcPr>
          <w:p w14:paraId="6E9912CA" w14:textId="77777777" w:rsidR="0066586F" w:rsidRPr="002C3157" w:rsidRDefault="0066586F" w:rsidP="0066586F">
            <w:pPr>
              <w:spacing w:after="0" w:line="240" w:lineRule="auto"/>
              <w:jc w:val="both"/>
              <w:rPr>
                <w:rFonts w:cs="Times New Roman"/>
                <w:lang w:val="en-GB"/>
              </w:rPr>
            </w:pPr>
          </w:p>
        </w:tc>
        <w:tc>
          <w:tcPr>
            <w:tcW w:w="567" w:type="dxa"/>
          </w:tcPr>
          <w:p w14:paraId="0172CFD0" w14:textId="77777777" w:rsidR="0066586F" w:rsidRPr="002C3157" w:rsidRDefault="0066586F" w:rsidP="0066586F">
            <w:pPr>
              <w:spacing w:after="0" w:line="240" w:lineRule="auto"/>
              <w:jc w:val="both"/>
              <w:rPr>
                <w:rFonts w:cs="Times New Roman"/>
                <w:lang w:val="en-GB"/>
              </w:rPr>
            </w:pPr>
          </w:p>
        </w:tc>
        <w:tc>
          <w:tcPr>
            <w:tcW w:w="567" w:type="dxa"/>
          </w:tcPr>
          <w:p w14:paraId="2C9B1EED" w14:textId="77777777" w:rsidR="0066586F" w:rsidRPr="002C3157" w:rsidRDefault="0066586F" w:rsidP="0066586F">
            <w:pPr>
              <w:spacing w:after="0" w:line="240" w:lineRule="auto"/>
              <w:jc w:val="both"/>
              <w:rPr>
                <w:rFonts w:cs="Times New Roman"/>
                <w:lang w:val="en-GB"/>
              </w:rPr>
            </w:pPr>
          </w:p>
        </w:tc>
        <w:tc>
          <w:tcPr>
            <w:tcW w:w="567" w:type="dxa"/>
          </w:tcPr>
          <w:p w14:paraId="55FE4510" w14:textId="77777777" w:rsidR="0066586F" w:rsidRPr="002C3157" w:rsidRDefault="0066586F" w:rsidP="0066586F">
            <w:pPr>
              <w:spacing w:after="0" w:line="240" w:lineRule="auto"/>
              <w:jc w:val="both"/>
              <w:rPr>
                <w:rFonts w:cs="Times New Roman"/>
                <w:lang w:val="en-GB"/>
              </w:rPr>
            </w:pPr>
          </w:p>
        </w:tc>
        <w:tc>
          <w:tcPr>
            <w:tcW w:w="567" w:type="dxa"/>
          </w:tcPr>
          <w:p w14:paraId="16AC496C" w14:textId="77777777" w:rsidR="0066586F" w:rsidRPr="002C3157" w:rsidRDefault="0066586F" w:rsidP="0066586F">
            <w:pPr>
              <w:spacing w:after="0" w:line="240" w:lineRule="auto"/>
              <w:jc w:val="both"/>
              <w:rPr>
                <w:rFonts w:cs="Times New Roman"/>
                <w:lang w:val="en-GB"/>
              </w:rPr>
            </w:pPr>
          </w:p>
        </w:tc>
        <w:tc>
          <w:tcPr>
            <w:tcW w:w="567" w:type="dxa"/>
          </w:tcPr>
          <w:p w14:paraId="6A8984DB" w14:textId="02BDDAAC"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38BAB07B" w14:textId="487AB5DA"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6D11403D" w14:textId="77777777" w:rsidR="0066586F" w:rsidRPr="002C3157" w:rsidRDefault="0066586F" w:rsidP="0066586F">
            <w:pPr>
              <w:spacing w:after="0" w:line="240" w:lineRule="auto"/>
              <w:jc w:val="both"/>
              <w:rPr>
                <w:rFonts w:cs="Times New Roman"/>
                <w:lang w:val="en-GB"/>
              </w:rPr>
            </w:pPr>
          </w:p>
        </w:tc>
      </w:tr>
      <w:tr w:rsidR="0066586F" w:rsidRPr="002C3157" w14:paraId="01C83D2E" w14:textId="77777777" w:rsidTr="0066586F">
        <w:tc>
          <w:tcPr>
            <w:tcW w:w="2689" w:type="dxa"/>
          </w:tcPr>
          <w:p w14:paraId="576376E6" w14:textId="77777777" w:rsidR="0066586F" w:rsidRPr="002C3157" w:rsidRDefault="0066586F" w:rsidP="0066586F">
            <w:pPr>
              <w:spacing w:after="0" w:line="240" w:lineRule="auto"/>
              <w:jc w:val="both"/>
              <w:rPr>
                <w:rFonts w:cs="Times New Roman"/>
                <w:lang w:val="en-GB"/>
              </w:rPr>
            </w:pPr>
            <w:r w:rsidRPr="002C3157">
              <w:rPr>
                <w:rFonts w:cs="Times New Roman"/>
                <w:lang w:val="en-GB"/>
              </w:rPr>
              <w:t>Prepare presentation</w:t>
            </w:r>
          </w:p>
        </w:tc>
        <w:tc>
          <w:tcPr>
            <w:tcW w:w="567" w:type="dxa"/>
          </w:tcPr>
          <w:p w14:paraId="1DD52AFA" w14:textId="77777777" w:rsidR="0066586F" w:rsidRPr="002C3157" w:rsidRDefault="0066586F" w:rsidP="0066586F">
            <w:pPr>
              <w:spacing w:after="0" w:line="240" w:lineRule="auto"/>
              <w:jc w:val="both"/>
              <w:rPr>
                <w:rFonts w:cs="Times New Roman"/>
                <w:lang w:val="en-GB"/>
              </w:rPr>
            </w:pPr>
          </w:p>
        </w:tc>
        <w:tc>
          <w:tcPr>
            <w:tcW w:w="567" w:type="dxa"/>
          </w:tcPr>
          <w:p w14:paraId="15DE6EFF" w14:textId="77777777" w:rsidR="0066586F" w:rsidRPr="002C3157" w:rsidRDefault="0066586F" w:rsidP="0066586F">
            <w:pPr>
              <w:spacing w:after="0" w:line="240" w:lineRule="auto"/>
              <w:jc w:val="both"/>
              <w:rPr>
                <w:rFonts w:cs="Times New Roman"/>
                <w:lang w:val="en-GB"/>
              </w:rPr>
            </w:pPr>
          </w:p>
        </w:tc>
        <w:tc>
          <w:tcPr>
            <w:tcW w:w="567" w:type="dxa"/>
          </w:tcPr>
          <w:p w14:paraId="1154ECA1" w14:textId="77777777" w:rsidR="0066586F" w:rsidRPr="002C3157" w:rsidRDefault="0066586F" w:rsidP="0066586F">
            <w:pPr>
              <w:spacing w:after="0" w:line="240" w:lineRule="auto"/>
              <w:jc w:val="both"/>
              <w:rPr>
                <w:rFonts w:cs="Times New Roman"/>
                <w:lang w:val="en-GB"/>
              </w:rPr>
            </w:pPr>
          </w:p>
        </w:tc>
        <w:tc>
          <w:tcPr>
            <w:tcW w:w="567" w:type="dxa"/>
          </w:tcPr>
          <w:p w14:paraId="0206949D" w14:textId="77777777" w:rsidR="0066586F" w:rsidRPr="002C3157" w:rsidRDefault="0066586F" w:rsidP="0066586F">
            <w:pPr>
              <w:spacing w:after="0" w:line="240" w:lineRule="auto"/>
              <w:jc w:val="both"/>
              <w:rPr>
                <w:rFonts w:cs="Times New Roman"/>
                <w:lang w:val="en-GB"/>
              </w:rPr>
            </w:pPr>
          </w:p>
        </w:tc>
        <w:tc>
          <w:tcPr>
            <w:tcW w:w="567" w:type="dxa"/>
          </w:tcPr>
          <w:p w14:paraId="51800062" w14:textId="77777777" w:rsidR="0066586F" w:rsidRPr="002C3157" w:rsidRDefault="0066586F" w:rsidP="0066586F">
            <w:pPr>
              <w:spacing w:after="0" w:line="240" w:lineRule="auto"/>
              <w:jc w:val="both"/>
              <w:rPr>
                <w:rFonts w:cs="Times New Roman"/>
                <w:lang w:val="en-GB"/>
              </w:rPr>
            </w:pPr>
          </w:p>
        </w:tc>
        <w:tc>
          <w:tcPr>
            <w:tcW w:w="567" w:type="dxa"/>
          </w:tcPr>
          <w:p w14:paraId="369B9608" w14:textId="77777777" w:rsidR="0066586F" w:rsidRPr="002C3157" w:rsidRDefault="0066586F" w:rsidP="0066586F">
            <w:pPr>
              <w:spacing w:after="0" w:line="240" w:lineRule="auto"/>
              <w:jc w:val="both"/>
              <w:rPr>
                <w:rFonts w:cs="Times New Roman"/>
                <w:lang w:val="en-GB"/>
              </w:rPr>
            </w:pPr>
          </w:p>
        </w:tc>
        <w:tc>
          <w:tcPr>
            <w:tcW w:w="567" w:type="dxa"/>
          </w:tcPr>
          <w:p w14:paraId="09D78701" w14:textId="77777777" w:rsidR="0066586F" w:rsidRPr="002C3157" w:rsidRDefault="0066586F" w:rsidP="0066586F">
            <w:pPr>
              <w:spacing w:after="0" w:line="240" w:lineRule="auto"/>
              <w:jc w:val="both"/>
              <w:rPr>
                <w:rFonts w:cs="Times New Roman"/>
                <w:lang w:val="en-GB"/>
              </w:rPr>
            </w:pPr>
          </w:p>
        </w:tc>
        <w:tc>
          <w:tcPr>
            <w:tcW w:w="567" w:type="dxa"/>
          </w:tcPr>
          <w:p w14:paraId="2C62D987" w14:textId="77777777" w:rsidR="0066586F" w:rsidRPr="002C3157" w:rsidRDefault="0066586F" w:rsidP="0066586F">
            <w:pPr>
              <w:spacing w:after="0" w:line="240" w:lineRule="auto"/>
              <w:jc w:val="both"/>
              <w:rPr>
                <w:rFonts w:cs="Times New Roman"/>
                <w:lang w:val="en-GB"/>
              </w:rPr>
            </w:pPr>
          </w:p>
        </w:tc>
        <w:tc>
          <w:tcPr>
            <w:tcW w:w="567" w:type="dxa"/>
          </w:tcPr>
          <w:p w14:paraId="673FD14E" w14:textId="77777777" w:rsidR="0066586F" w:rsidRPr="002C3157" w:rsidRDefault="0066586F" w:rsidP="0066586F">
            <w:pPr>
              <w:spacing w:after="0" w:line="240" w:lineRule="auto"/>
              <w:jc w:val="both"/>
              <w:rPr>
                <w:rFonts w:cs="Times New Roman"/>
                <w:lang w:val="en-GB"/>
              </w:rPr>
            </w:pPr>
          </w:p>
        </w:tc>
        <w:tc>
          <w:tcPr>
            <w:tcW w:w="567" w:type="dxa"/>
          </w:tcPr>
          <w:p w14:paraId="164D7F32" w14:textId="77777777" w:rsidR="0066586F" w:rsidRPr="002C3157" w:rsidRDefault="0066586F" w:rsidP="0066586F">
            <w:pPr>
              <w:spacing w:after="0" w:line="240" w:lineRule="auto"/>
              <w:jc w:val="both"/>
              <w:rPr>
                <w:rFonts w:cs="Times New Roman"/>
                <w:lang w:val="en-GB"/>
              </w:rPr>
            </w:pPr>
          </w:p>
        </w:tc>
        <w:tc>
          <w:tcPr>
            <w:tcW w:w="567" w:type="dxa"/>
          </w:tcPr>
          <w:p w14:paraId="36155D2F" w14:textId="269F3CF9"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6CA49A81" w14:textId="45F2DF98" w:rsidR="0066586F" w:rsidRPr="002C3157" w:rsidRDefault="0091640C" w:rsidP="0066586F">
            <w:pPr>
              <w:spacing w:after="0" w:line="240" w:lineRule="auto"/>
              <w:jc w:val="both"/>
              <w:rPr>
                <w:rFonts w:cs="Times New Roman"/>
                <w:lang w:val="en-GB"/>
              </w:rPr>
            </w:pPr>
            <w:r>
              <w:rPr>
                <w:rFonts w:cs="Times New Roman"/>
                <w:lang w:val="en-GB"/>
              </w:rPr>
              <w:t>X</w:t>
            </w:r>
          </w:p>
        </w:tc>
      </w:tr>
      <w:tr w:rsidR="0066586F" w:rsidRPr="00FC5E15" w14:paraId="0DC98828" w14:textId="77777777" w:rsidTr="0066586F">
        <w:tc>
          <w:tcPr>
            <w:tcW w:w="2689" w:type="dxa"/>
          </w:tcPr>
          <w:p w14:paraId="79DFB9FE" w14:textId="77777777" w:rsidR="0066586F" w:rsidRPr="002C3157" w:rsidRDefault="0066586F" w:rsidP="0066586F">
            <w:pPr>
              <w:spacing w:after="0" w:line="240" w:lineRule="auto"/>
              <w:jc w:val="both"/>
              <w:rPr>
                <w:rFonts w:cs="Times New Roman"/>
                <w:lang w:val="en-GB"/>
              </w:rPr>
            </w:pPr>
            <w:r w:rsidRPr="002C3157">
              <w:rPr>
                <w:rFonts w:cs="Times New Roman"/>
                <w:lang w:val="en-GB"/>
              </w:rPr>
              <w:t>Oral presentation at host department</w:t>
            </w:r>
          </w:p>
        </w:tc>
        <w:tc>
          <w:tcPr>
            <w:tcW w:w="567" w:type="dxa"/>
          </w:tcPr>
          <w:p w14:paraId="16EF2C88" w14:textId="77777777" w:rsidR="0066586F" w:rsidRPr="002C3157" w:rsidRDefault="0066586F" w:rsidP="0066586F">
            <w:pPr>
              <w:spacing w:after="0" w:line="240" w:lineRule="auto"/>
              <w:jc w:val="both"/>
              <w:rPr>
                <w:rFonts w:cs="Times New Roman"/>
                <w:lang w:val="en-GB"/>
              </w:rPr>
            </w:pPr>
          </w:p>
        </w:tc>
        <w:tc>
          <w:tcPr>
            <w:tcW w:w="567" w:type="dxa"/>
          </w:tcPr>
          <w:p w14:paraId="708C0D22" w14:textId="77777777" w:rsidR="0066586F" w:rsidRPr="002C3157" w:rsidRDefault="0066586F" w:rsidP="0066586F">
            <w:pPr>
              <w:spacing w:after="0" w:line="240" w:lineRule="auto"/>
              <w:jc w:val="both"/>
              <w:rPr>
                <w:rFonts w:cs="Times New Roman"/>
                <w:lang w:val="en-GB"/>
              </w:rPr>
            </w:pPr>
          </w:p>
        </w:tc>
        <w:tc>
          <w:tcPr>
            <w:tcW w:w="567" w:type="dxa"/>
          </w:tcPr>
          <w:p w14:paraId="47E0C63D" w14:textId="77777777" w:rsidR="0066586F" w:rsidRPr="002C3157" w:rsidRDefault="0066586F" w:rsidP="0066586F">
            <w:pPr>
              <w:spacing w:after="0" w:line="240" w:lineRule="auto"/>
              <w:jc w:val="both"/>
              <w:rPr>
                <w:rFonts w:cs="Times New Roman"/>
                <w:lang w:val="en-GB"/>
              </w:rPr>
            </w:pPr>
          </w:p>
        </w:tc>
        <w:tc>
          <w:tcPr>
            <w:tcW w:w="567" w:type="dxa"/>
          </w:tcPr>
          <w:p w14:paraId="1521F9CA" w14:textId="77777777" w:rsidR="0066586F" w:rsidRPr="002C3157" w:rsidRDefault="0066586F" w:rsidP="0066586F">
            <w:pPr>
              <w:spacing w:after="0" w:line="240" w:lineRule="auto"/>
              <w:jc w:val="both"/>
              <w:rPr>
                <w:rFonts w:cs="Times New Roman"/>
                <w:lang w:val="en-GB"/>
              </w:rPr>
            </w:pPr>
          </w:p>
        </w:tc>
        <w:tc>
          <w:tcPr>
            <w:tcW w:w="567" w:type="dxa"/>
          </w:tcPr>
          <w:p w14:paraId="537875E0" w14:textId="77777777" w:rsidR="0066586F" w:rsidRPr="002C3157" w:rsidRDefault="0066586F" w:rsidP="0066586F">
            <w:pPr>
              <w:spacing w:after="0" w:line="240" w:lineRule="auto"/>
              <w:jc w:val="both"/>
              <w:rPr>
                <w:rFonts w:cs="Times New Roman"/>
                <w:lang w:val="en-GB"/>
              </w:rPr>
            </w:pPr>
          </w:p>
        </w:tc>
        <w:tc>
          <w:tcPr>
            <w:tcW w:w="567" w:type="dxa"/>
          </w:tcPr>
          <w:p w14:paraId="4F4EF4C1" w14:textId="77777777" w:rsidR="0066586F" w:rsidRPr="002C3157" w:rsidRDefault="0066586F" w:rsidP="0066586F">
            <w:pPr>
              <w:spacing w:after="0" w:line="240" w:lineRule="auto"/>
              <w:jc w:val="both"/>
              <w:rPr>
                <w:rFonts w:cs="Times New Roman"/>
                <w:lang w:val="en-GB"/>
              </w:rPr>
            </w:pPr>
          </w:p>
        </w:tc>
        <w:tc>
          <w:tcPr>
            <w:tcW w:w="567" w:type="dxa"/>
          </w:tcPr>
          <w:p w14:paraId="23107CE9" w14:textId="77777777" w:rsidR="0066586F" w:rsidRPr="002C3157" w:rsidRDefault="0066586F" w:rsidP="0066586F">
            <w:pPr>
              <w:spacing w:after="0" w:line="240" w:lineRule="auto"/>
              <w:jc w:val="both"/>
              <w:rPr>
                <w:rFonts w:cs="Times New Roman"/>
                <w:lang w:val="en-GB"/>
              </w:rPr>
            </w:pPr>
          </w:p>
        </w:tc>
        <w:tc>
          <w:tcPr>
            <w:tcW w:w="567" w:type="dxa"/>
          </w:tcPr>
          <w:p w14:paraId="4A94C698" w14:textId="77777777" w:rsidR="0066586F" w:rsidRPr="002C3157" w:rsidRDefault="0066586F" w:rsidP="0066586F">
            <w:pPr>
              <w:spacing w:after="0" w:line="240" w:lineRule="auto"/>
              <w:jc w:val="both"/>
              <w:rPr>
                <w:rFonts w:cs="Times New Roman"/>
                <w:lang w:val="en-GB"/>
              </w:rPr>
            </w:pPr>
          </w:p>
        </w:tc>
        <w:tc>
          <w:tcPr>
            <w:tcW w:w="567" w:type="dxa"/>
          </w:tcPr>
          <w:p w14:paraId="489387CA" w14:textId="77777777" w:rsidR="0066586F" w:rsidRPr="002C3157" w:rsidRDefault="0066586F" w:rsidP="0066586F">
            <w:pPr>
              <w:spacing w:after="0" w:line="240" w:lineRule="auto"/>
              <w:jc w:val="both"/>
              <w:rPr>
                <w:rFonts w:cs="Times New Roman"/>
                <w:lang w:val="en-GB"/>
              </w:rPr>
            </w:pPr>
          </w:p>
        </w:tc>
        <w:tc>
          <w:tcPr>
            <w:tcW w:w="567" w:type="dxa"/>
          </w:tcPr>
          <w:p w14:paraId="5ECD30AA" w14:textId="77777777" w:rsidR="0066586F" w:rsidRPr="002C3157" w:rsidRDefault="0066586F" w:rsidP="0066586F">
            <w:pPr>
              <w:spacing w:after="0" w:line="240" w:lineRule="auto"/>
              <w:jc w:val="both"/>
              <w:rPr>
                <w:rFonts w:cs="Times New Roman"/>
                <w:lang w:val="en-GB"/>
              </w:rPr>
            </w:pPr>
          </w:p>
        </w:tc>
        <w:tc>
          <w:tcPr>
            <w:tcW w:w="567" w:type="dxa"/>
          </w:tcPr>
          <w:p w14:paraId="00D0D343" w14:textId="77777777" w:rsidR="0066586F" w:rsidRPr="002C3157" w:rsidRDefault="0066586F" w:rsidP="0066586F">
            <w:pPr>
              <w:spacing w:after="0" w:line="240" w:lineRule="auto"/>
              <w:jc w:val="both"/>
              <w:rPr>
                <w:rFonts w:cs="Times New Roman"/>
                <w:lang w:val="en-GB"/>
              </w:rPr>
            </w:pPr>
          </w:p>
        </w:tc>
        <w:tc>
          <w:tcPr>
            <w:tcW w:w="567" w:type="dxa"/>
          </w:tcPr>
          <w:p w14:paraId="66455B39" w14:textId="11789A78" w:rsidR="0066586F" w:rsidRPr="002C3157" w:rsidRDefault="0091640C" w:rsidP="0066586F">
            <w:pPr>
              <w:spacing w:after="0" w:line="240" w:lineRule="auto"/>
              <w:jc w:val="both"/>
              <w:rPr>
                <w:rFonts w:cs="Times New Roman"/>
                <w:lang w:val="en-GB"/>
              </w:rPr>
            </w:pPr>
            <w:r>
              <w:rPr>
                <w:rFonts w:cs="Times New Roman"/>
                <w:lang w:val="en-GB"/>
              </w:rPr>
              <w:t>X</w:t>
            </w:r>
          </w:p>
        </w:tc>
      </w:tr>
      <w:tr w:rsidR="0066586F" w:rsidRPr="002C3157" w14:paraId="3C6A4A3D" w14:textId="77777777" w:rsidTr="0066586F">
        <w:tc>
          <w:tcPr>
            <w:tcW w:w="2689" w:type="dxa"/>
          </w:tcPr>
          <w:p w14:paraId="07791B6F" w14:textId="44543E52" w:rsidR="0066586F" w:rsidRPr="002C3157" w:rsidRDefault="0091640C" w:rsidP="0066586F">
            <w:pPr>
              <w:spacing w:after="0" w:line="240" w:lineRule="auto"/>
              <w:jc w:val="both"/>
              <w:rPr>
                <w:rFonts w:cs="Times New Roman"/>
                <w:lang w:val="en-GB"/>
              </w:rPr>
            </w:pPr>
            <w:r>
              <w:rPr>
                <w:rFonts w:cs="Times New Roman"/>
                <w:lang w:val="en-GB"/>
              </w:rPr>
              <w:t>Preparation of algorithm</w:t>
            </w:r>
            <w:r w:rsidR="00615543" w:rsidRPr="002C3157">
              <w:rPr>
                <w:rFonts w:cs="Times New Roman"/>
                <w:lang w:val="en-GB"/>
              </w:rPr>
              <w:t> </w:t>
            </w:r>
            <w:r w:rsidR="0066586F" w:rsidRPr="002C3157">
              <w:rPr>
                <w:rFonts w:cs="Times New Roman"/>
                <w:lang w:val="en-GB"/>
              </w:rPr>
              <w:t>:</w:t>
            </w:r>
          </w:p>
        </w:tc>
        <w:tc>
          <w:tcPr>
            <w:tcW w:w="567" w:type="dxa"/>
          </w:tcPr>
          <w:p w14:paraId="4C1E2DF1" w14:textId="2FD447D2"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3CD54E5E" w14:textId="6EE7AD5F"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5E2C417E" w14:textId="48F310B2" w:rsidR="0066586F" w:rsidRPr="002C3157" w:rsidRDefault="0091640C" w:rsidP="0066586F">
            <w:pPr>
              <w:spacing w:after="0" w:line="240" w:lineRule="auto"/>
              <w:jc w:val="both"/>
              <w:rPr>
                <w:rFonts w:cs="Times New Roman"/>
                <w:lang w:val="en-GB"/>
              </w:rPr>
            </w:pPr>
            <w:r>
              <w:rPr>
                <w:rFonts w:cs="Times New Roman"/>
                <w:lang w:val="en-GB"/>
              </w:rPr>
              <w:t>X</w:t>
            </w:r>
          </w:p>
        </w:tc>
        <w:tc>
          <w:tcPr>
            <w:tcW w:w="567" w:type="dxa"/>
          </w:tcPr>
          <w:p w14:paraId="62D95457" w14:textId="77777777" w:rsidR="0066586F" w:rsidRPr="002C3157" w:rsidRDefault="0066586F" w:rsidP="0066586F">
            <w:pPr>
              <w:spacing w:after="0" w:line="240" w:lineRule="auto"/>
              <w:jc w:val="both"/>
              <w:rPr>
                <w:rFonts w:cs="Times New Roman"/>
                <w:lang w:val="en-GB"/>
              </w:rPr>
            </w:pPr>
          </w:p>
        </w:tc>
        <w:tc>
          <w:tcPr>
            <w:tcW w:w="567" w:type="dxa"/>
          </w:tcPr>
          <w:p w14:paraId="46857814" w14:textId="77777777" w:rsidR="0066586F" w:rsidRPr="002C3157" w:rsidRDefault="0066586F" w:rsidP="0066586F">
            <w:pPr>
              <w:spacing w:after="0" w:line="240" w:lineRule="auto"/>
              <w:jc w:val="both"/>
              <w:rPr>
                <w:rFonts w:cs="Times New Roman"/>
                <w:lang w:val="en-GB"/>
              </w:rPr>
            </w:pPr>
          </w:p>
        </w:tc>
        <w:tc>
          <w:tcPr>
            <w:tcW w:w="567" w:type="dxa"/>
          </w:tcPr>
          <w:p w14:paraId="095C7561" w14:textId="77777777" w:rsidR="0066586F" w:rsidRPr="002C3157" w:rsidRDefault="0066586F" w:rsidP="0066586F">
            <w:pPr>
              <w:spacing w:after="0" w:line="240" w:lineRule="auto"/>
              <w:jc w:val="both"/>
              <w:rPr>
                <w:rFonts w:cs="Times New Roman"/>
                <w:lang w:val="en-GB"/>
              </w:rPr>
            </w:pPr>
          </w:p>
        </w:tc>
        <w:tc>
          <w:tcPr>
            <w:tcW w:w="567" w:type="dxa"/>
          </w:tcPr>
          <w:p w14:paraId="3B0FC31C" w14:textId="77777777" w:rsidR="0066586F" w:rsidRPr="002C3157" w:rsidRDefault="0066586F" w:rsidP="0066586F">
            <w:pPr>
              <w:spacing w:after="0" w:line="240" w:lineRule="auto"/>
              <w:jc w:val="both"/>
              <w:rPr>
                <w:rFonts w:cs="Times New Roman"/>
                <w:lang w:val="en-GB"/>
              </w:rPr>
            </w:pPr>
          </w:p>
        </w:tc>
        <w:tc>
          <w:tcPr>
            <w:tcW w:w="567" w:type="dxa"/>
          </w:tcPr>
          <w:p w14:paraId="66BCDDD7" w14:textId="77777777" w:rsidR="0066586F" w:rsidRPr="002C3157" w:rsidRDefault="0066586F" w:rsidP="0066586F">
            <w:pPr>
              <w:spacing w:after="0" w:line="240" w:lineRule="auto"/>
              <w:jc w:val="both"/>
              <w:rPr>
                <w:rFonts w:cs="Times New Roman"/>
                <w:lang w:val="en-GB"/>
              </w:rPr>
            </w:pPr>
          </w:p>
        </w:tc>
        <w:tc>
          <w:tcPr>
            <w:tcW w:w="567" w:type="dxa"/>
          </w:tcPr>
          <w:p w14:paraId="769764AF" w14:textId="77777777" w:rsidR="0066586F" w:rsidRPr="002C3157" w:rsidRDefault="0066586F" w:rsidP="0066586F">
            <w:pPr>
              <w:spacing w:after="0" w:line="240" w:lineRule="auto"/>
              <w:jc w:val="both"/>
              <w:rPr>
                <w:rFonts w:cs="Times New Roman"/>
                <w:lang w:val="en-GB"/>
              </w:rPr>
            </w:pPr>
          </w:p>
        </w:tc>
        <w:tc>
          <w:tcPr>
            <w:tcW w:w="567" w:type="dxa"/>
          </w:tcPr>
          <w:p w14:paraId="28FE76C6" w14:textId="77777777" w:rsidR="0066586F" w:rsidRPr="002C3157" w:rsidRDefault="0066586F" w:rsidP="0066586F">
            <w:pPr>
              <w:spacing w:after="0" w:line="240" w:lineRule="auto"/>
              <w:jc w:val="both"/>
              <w:rPr>
                <w:rFonts w:cs="Times New Roman"/>
                <w:lang w:val="en-GB"/>
              </w:rPr>
            </w:pPr>
          </w:p>
        </w:tc>
        <w:tc>
          <w:tcPr>
            <w:tcW w:w="567" w:type="dxa"/>
          </w:tcPr>
          <w:p w14:paraId="451F64AB" w14:textId="77777777" w:rsidR="0066586F" w:rsidRPr="002C3157" w:rsidRDefault="0066586F" w:rsidP="0066586F">
            <w:pPr>
              <w:spacing w:after="0" w:line="240" w:lineRule="auto"/>
              <w:jc w:val="both"/>
              <w:rPr>
                <w:rFonts w:cs="Times New Roman"/>
                <w:lang w:val="en-GB"/>
              </w:rPr>
            </w:pPr>
          </w:p>
        </w:tc>
        <w:tc>
          <w:tcPr>
            <w:tcW w:w="567" w:type="dxa"/>
          </w:tcPr>
          <w:p w14:paraId="6065CCAF" w14:textId="77777777" w:rsidR="0066586F" w:rsidRPr="002C3157" w:rsidRDefault="0066586F" w:rsidP="0066586F">
            <w:pPr>
              <w:spacing w:after="0" w:line="240" w:lineRule="auto"/>
              <w:jc w:val="both"/>
              <w:rPr>
                <w:rFonts w:cs="Times New Roman"/>
                <w:lang w:val="en-GB"/>
              </w:rPr>
            </w:pPr>
          </w:p>
        </w:tc>
      </w:tr>
      <w:tr w:rsidR="0066586F" w:rsidRPr="002C3157" w14:paraId="1720609D" w14:textId="77777777" w:rsidTr="0066586F">
        <w:tc>
          <w:tcPr>
            <w:tcW w:w="2689" w:type="dxa"/>
          </w:tcPr>
          <w:p w14:paraId="54AED8E1" w14:textId="56F25D82" w:rsidR="0066586F" w:rsidRPr="002C3157" w:rsidRDefault="00615543" w:rsidP="0066586F">
            <w:pPr>
              <w:spacing w:after="0" w:line="240" w:lineRule="auto"/>
              <w:jc w:val="both"/>
              <w:rPr>
                <w:rFonts w:cs="Times New Roman"/>
                <w:lang w:val="en-GB"/>
              </w:rPr>
            </w:pPr>
            <w:r>
              <w:rPr>
                <w:rFonts w:cs="Times New Roman"/>
                <w:lang w:val="en-GB"/>
              </w:rPr>
              <w:t>…</w:t>
            </w:r>
            <w:r w:rsidRPr="002C3157">
              <w:rPr>
                <w:rFonts w:cs="Times New Roman"/>
                <w:lang w:val="en-GB"/>
              </w:rPr>
              <w:t> </w:t>
            </w:r>
            <w:r w:rsidR="0066586F" w:rsidRPr="002C3157">
              <w:rPr>
                <w:rFonts w:cs="Times New Roman"/>
                <w:lang w:val="en-GB"/>
              </w:rPr>
              <w:t>:</w:t>
            </w:r>
          </w:p>
        </w:tc>
        <w:tc>
          <w:tcPr>
            <w:tcW w:w="567" w:type="dxa"/>
          </w:tcPr>
          <w:p w14:paraId="52C31DF5" w14:textId="77777777" w:rsidR="0066586F" w:rsidRPr="002C3157" w:rsidRDefault="0066586F" w:rsidP="0066586F">
            <w:pPr>
              <w:spacing w:after="0" w:line="240" w:lineRule="auto"/>
              <w:jc w:val="both"/>
              <w:rPr>
                <w:rFonts w:cs="Times New Roman"/>
                <w:lang w:val="en-GB"/>
              </w:rPr>
            </w:pPr>
          </w:p>
        </w:tc>
        <w:tc>
          <w:tcPr>
            <w:tcW w:w="567" w:type="dxa"/>
          </w:tcPr>
          <w:p w14:paraId="22612143" w14:textId="77777777" w:rsidR="0066586F" w:rsidRPr="002C3157" w:rsidRDefault="0066586F" w:rsidP="0066586F">
            <w:pPr>
              <w:spacing w:after="0" w:line="240" w:lineRule="auto"/>
              <w:jc w:val="both"/>
              <w:rPr>
                <w:rFonts w:cs="Times New Roman"/>
                <w:lang w:val="en-GB"/>
              </w:rPr>
            </w:pPr>
          </w:p>
        </w:tc>
        <w:tc>
          <w:tcPr>
            <w:tcW w:w="567" w:type="dxa"/>
          </w:tcPr>
          <w:p w14:paraId="0345D857" w14:textId="77777777" w:rsidR="0066586F" w:rsidRPr="002C3157" w:rsidRDefault="0066586F" w:rsidP="0066586F">
            <w:pPr>
              <w:spacing w:after="0" w:line="240" w:lineRule="auto"/>
              <w:jc w:val="both"/>
              <w:rPr>
                <w:rFonts w:cs="Times New Roman"/>
                <w:lang w:val="en-GB"/>
              </w:rPr>
            </w:pPr>
          </w:p>
        </w:tc>
        <w:tc>
          <w:tcPr>
            <w:tcW w:w="567" w:type="dxa"/>
          </w:tcPr>
          <w:p w14:paraId="298942A5" w14:textId="77777777" w:rsidR="0066586F" w:rsidRPr="002C3157" w:rsidRDefault="0066586F" w:rsidP="0066586F">
            <w:pPr>
              <w:spacing w:after="0" w:line="240" w:lineRule="auto"/>
              <w:jc w:val="both"/>
              <w:rPr>
                <w:rFonts w:cs="Times New Roman"/>
                <w:lang w:val="en-GB"/>
              </w:rPr>
            </w:pPr>
          </w:p>
        </w:tc>
        <w:tc>
          <w:tcPr>
            <w:tcW w:w="567" w:type="dxa"/>
          </w:tcPr>
          <w:p w14:paraId="11CE80E6" w14:textId="77777777" w:rsidR="0066586F" w:rsidRPr="002C3157" w:rsidRDefault="0066586F" w:rsidP="0066586F">
            <w:pPr>
              <w:spacing w:after="0" w:line="240" w:lineRule="auto"/>
              <w:jc w:val="both"/>
              <w:rPr>
                <w:rFonts w:cs="Times New Roman"/>
                <w:lang w:val="en-GB"/>
              </w:rPr>
            </w:pPr>
          </w:p>
        </w:tc>
        <w:tc>
          <w:tcPr>
            <w:tcW w:w="567" w:type="dxa"/>
          </w:tcPr>
          <w:p w14:paraId="3A33B093" w14:textId="77777777" w:rsidR="0066586F" w:rsidRPr="002C3157" w:rsidRDefault="0066586F" w:rsidP="0066586F">
            <w:pPr>
              <w:spacing w:after="0" w:line="240" w:lineRule="auto"/>
              <w:jc w:val="both"/>
              <w:rPr>
                <w:rFonts w:cs="Times New Roman"/>
                <w:lang w:val="en-GB"/>
              </w:rPr>
            </w:pPr>
          </w:p>
        </w:tc>
        <w:tc>
          <w:tcPr>
            <w:tcW w:w="567" w:type="dxa"/>
          </w:tcPr>
          <w:p w14:paraId="6C09DA01" w14:textId="77777777" w:rsidR="0066586F" w:rsidRPr="002C3157" w:rsidRDefault="0066586F" w:rsidP="0066586F">
            <w:pPr>
              <w:spacing w:after="0" w:line="240" w:lineRule="auto"/>
              <w:jc w:val="both"/>
              <w:rPr>
                <w:rFonts w:cs="Times New Roman"/>
                <w:lang w:val="en-GB"/>
              </w:rPr>
            </w:pPr>
          </w:p>
        </w:tc>
        <w:tc>
          <w:tcPr>
            <w:tcW w:w="567" w:type="dxa"/>
          </w:tcPr>
          <w:p w14:paraId="50FD5A10" w14:textId="77777777" w:rsidR="0066586F" w:rsidRPr="002C3157" w:rsidRDefault="0066586F" w:rsidP="0066586F">
            <w:pPr>
              <w:spacing w:after="0" w:line="240" w:lineRule="auto"/>
              <w:jc w:val="both"/>
              <w:rPr>
                <w:rFonts w:cs="Times New Roman"/>
                <w:lang w:val="en-GB"/>
              </w:rPr>
            </w:pPr>
          </w:p>
        </w:tc>
        <w:tc>
          <w:tcPr>
            <w:tcW w:w="567" w:type="dxa"/>
          </w:tcPr>
          <w:p w14:paraId="227501D7" w14:textId="77777777" w:rsidR="0066586F" w:rsidRPr="002C3157" w:rsidRDefault="0066586F" w:rsidP="0066586F">
            <w:pPr>
              <w:spacing w:after="0" w:line="240" w:lineRule="auto"/>
              <w:jc w:val="both"/>
              <w:rPr>
                <w:rFonts w:cs="Times New Roman"/>
                <w:lang w:val="en-GB"/>
              </w:rPr>
            </w:pPr>
          </w:p>
        </w:tc>
        <w:tc>
          <w:tcPr>
            <w:tcW w:w="567" w:type="dxa"/>
          </w:tcPr>
          <w:p w14:paraId="7DD44967" w14:textId="77777777" w:rsidR="0066586F" w:rsidRPr="002C3157" w:rsidRDefault="0066586F" w:rsidP="0066586F">
            <w:pPr>
              <w:spacing w:after="0" w:line="240" w:lineRule="auto"/>
              <w:jc w:val="both"/>
              <w:rPr>
                <w:rFonts w:cs="Times New Roman"/>
                <w:lang w:val="en-GB"/>
              </w:rPr>
            </w:pPr>
          </w:p>
        </w:tc>
        <w:tc>
          <w:tcPr>
            <w:tcW w:w="567" w:type="dxa"/>
          </w:tcPr>
          <w:p w14:paraId="5410EC61" w14:textId="77777777" w:rsidR="0066586F" w:rsidRPr="002C3157" w:rsidRDefault="0066586F" w:rsidP="0066586F">
            <w:pPr>
              <w:spacing w:after="0" w:line="240" w:lineRule="auto"/>
              <w:jc w:val="both"/>
              <w:rPr>
                <w:rFonts w:cs="Times New Roman"/>
                <w:lang w:val="en-GB"/>
              </w:rPr>
            </w:pPr>
          </w:p>
        </w:tc>
        <w:tc>
          <w:tcPr>
            <w:tcW w:w="567" w:type="dxa"/>
          </w:tcPr>
          <w:p w14:paraId="284917BC" w14:textId="77777777" w:rsidR="0066586F" w:rsidRPr="002C3157" w:rsidRDefault="0066586F" w:rsidP="0066586F">
            <w:pPr>
              <w:spacing w:after="0" w:line="240" w:lineRule="auto"/>
              <w:jc w:val="both"/>
              <w:rPr>
                <w:rFonts w:cs="Times New Roman"/>
                <w:lang w:val="en-GB"/>
              </w:rPr>
            </w:pPr>
          </w:p>
        </w:tc>
      </w:tr>
    </w:tbl>
    <w:p w14:paraId="50272E4B" w14:textId="77777777" w:rsidR="0066586F" w:rsidRPr="002C3157" w:rsidRDefault="0066586F" w:rsidP="0066586F">
      <w:pPr>
        <w:spacing w:after="0" w:line="240" w:lineRule="auto"/>
        <w:jc w:val="both"/>
        <w:rPr>
          <w:rFonts w:ascii="Times New Roman" w:hAnsi="Times New Roman" w:cs="Times New Roman"/>
          <w:lang w:val="en-GB"/>
        </w:rPr>
      </w:pPr>
    </w:p>
    <w:p w14:paraId="5852CDB0" w14:textId="6924DF79" w:rsidR="0066586F" w:rsidRPr="002C3157" w:rsidRDefault="0066586F" w:rsidP="00AC0C80">
      <w:pPr>
        <w:spacing w:after="0" w:line="240" w:lineRule="auto"/>
        <w:ind w:left="705" w:hanging="705"/>
        <w:jc w:val="both"/>
        <w:rPr>
          <w:rFonts w:cs="Times New Roman"/>
          <w:lang w:val="en-GB"/>
        </w:rPr>
      </w:pPr>
      <w:r w:rsidRPr="002C3157">
        <w:rPr>
          <w:rFonts w:cs="Times New Roman"/>
          <w:lang w:val="en-GB"/>
        </w:rPr>
        <w:t>* A</w:t>
      </w:r>
      <w:r w:rsidRPr="002C3157">
        <w:rPr>
          <w:rFonts w:cs="Times New Roman"/>
          <w:lang w:val="en-GB"/>
        </w:rPr>
        <w:tab/>
        <w:t>Please specify A (for instance: draw sample, invite/recru</w:t>
      </w:r>
      <w:r w:rsidR="00B4076A">
        <w:rPr>
          <w:rFonts w:cs="Times New Roman"/>
          <w:lang w:val="en-GB"/>
        </w:rPr>
        <w:t>i</w:t>
      </w:r>
      <w:r w:rsidRPr="002C3157">
        <w:rPr>
          <w:rFonts w:cs="Times New Roman"/>
          <w:lang w:val="en-GB"/>
        </w:rPr>
        <w:t>t subjects, etc.)</w:t>
      </w:r>
      <w:r w:rsidR="00892DAF">
        <w:rPr>
          <w:rFonts w:cs="Times New Roman"/>
          <w:lang w:val="en-GB"/>
        </w:rPr>
        <w:t xml:space="preserve">: </w:t>
      </w:r>
      <w:r w:rsidR="0091640C">
        <w:rPr>
          <w:rFonts w:cs="Times New Roman"/>
          <w:lang w:val="en-GB"/>
        </w:rPr>
        <w:t xml:space="preserve">Recruitment of </w:t>
      </w:r>
      <w:r w:rsidR="0091640C" w:rsidRPr="0091640C">
        <w:rPr>
          <w:rFonts w:cs="Times New Roman"/>
          <w:lang w:val="en-GB"/>
        </w:rPr>
        <w:t>s</w:t>
      </w:r>
      <w:r w:rsidR="0091640C">
        <w:rPr>
          <w:rFonts w:cs="Times New Roman"/>
          <w:lang w:val="en-GB"/>
        </w:rPr>
        <w:t>ubject</w:t>
      </w:r>
      <w:r w:rsidR="0091640C" w:rsidRPr="0091640C">
        <w:rPr>
          <w:rFonts w:cs="Times New Roman"/>
          <w:lang w:val="en-GB"/>
        </w:rPr>
        <w:t>s</w:t>
      </w:r>
      <w:r w:rsidR="0091640C">
        <w:rPr>
          <w:rFonts w:cs="Times New Roman"/>
          <w:lang w:val="en-GB"/>
        </w:rPr>
        <w:t xml:space="preserve"> i</w:t>
      </w:r>
      <w:r w:rsidR="0091640C" w:rsidRPr="0091640C">
        <w:rPr>
          <w:rFonts w:cs="Times New Roman"/>
          <w:lang w:val="en-GB"/>
        </w:rPr>
        <w:t>s</w:t>
      </w:r>
      <w:r w:rsidR="0091640C">
        <w:rPr>
          <w:rFonts w:cs="Times New Roman"/>
          <w:lang w:val="en-GB"/>
        </w:rPr>
        <w:t xml:space="preserve"> done in week 2 and 3</w:t>
      </w:r>
      <w:r w:rsidR="00892DAF">
        <w:rPr>
          <w:rFonts w:cs="Times New Roman"/>
          <w:lang w:val="en-GB"/>
        </w:rPr>
        <w:t xml:space="preserve">. </w:t>
      </w:r>
      <w:r w:rsidR="0091640C">
        <w:rPr>
          <w:rFonts w:cs="Times New Roman"/>
          <w:lang w:val="en-GB"/>
        </w:rPr>
        <w:t>Re</w:t>
      </w:r>
      <w:r w:rsidR="0091640C" w:rsidRPr="0091640C">
        <w:rPr>
          <w:rFonts w:cs="Times New Roman"/>
          <w:lang w:val="en-GB"/>
        </w:rPr>
        <w:t>s</w:t>
      </w:r>
      <w:r w:rsidR="0091640C">
        <w:rPr>
          <w:rFonts w:cs="Times New Roman"/>
          <w:lang w:val="en-GB"/>
        </w:rPr>
        <w:t xml:space="preserve">ervation of experimental </w:t>
      </w:r>
      <w:r w:rsidR="0091640C" w:rsidRPr="0091640C">
        <w:rPr>
          <w:rFonts w:cs="Times New Roman"/>
          <w:lang w:val="en-GB"/>
        </w:rPr>
        <w:t>s</w:t>
      </w:r>
      <w:r w:rsidR="0091640C">
        <w:rPr>
          <w:rFonts w:cs="Times New Roman"/>
          <w:lang w:val="en-GB"/>
        </w:rPr>
        <w:t>pace, recruitment of necessary re</w:t>
      </w:r>
      <w:r w:rsidR="0091640C" w:rsidRPr="0091640C">
        <w:rPr>
          <w:rFonts w:cs="Times New Roman"/>
          <w:lang w:val="en-GB"/>
        </w:rPr>
        <w:t>s</w:t>
      </w:r>
      <w:r w:rsidR="0091640C">
        <w:rPr>
          <w:rFonts w:cs="Times New Roman"/>
          <w:lang w:val="en-GB"/>
        </w:rPr>
        <w:t>earcher</w:t>
      </w:r>
      <w:r w:rsidR="0091640C" w:rsidRPr="0091640C">
        <w:rPr>
          <w:rFonts w:cs="Times New Roman"/>
          <w:lang w:val="en-GB"/>
        </w:rPr>
        <w:t>s</w:t>
      </w:r>
      <w:r w:rsidR="0091640C">
        <w:rPr>
          <w:rFonts w:cs="Times New Roman"/>
          <w:lang w:val="en-GB"/>
        </w:rPr>
        <w:t xml:space="preserve"> i</w:t>
      </w:r>
      <w:r w:rsidR="0091640C" w:rsidRPr="0091640C">
        <w:rPr>
          <w:rFonts w:cs="Times New Roman"/>
          <w:lang w:val="en-GB"/>
        </w:rPr>
        <w:t>s</w:t>
      </w:r>
      <w:r w:rsidR="0091640C">
        <w:rPr>
          <w:rFonts w:cs="Times New Roman"/>
          <w:lang w:val="en-GB"/>
        </w:rPr>
        <w:t xml:space="preserve"> done a</w:t>
      </w:r>
      <w:r w:rsidR="0091640C" w:rsidRPr="0091640C">
        <w:rPr>
          <w:rFonts w:cs="Times New Roman"/>
          <w:lang w:val="en-GB"/>
        </w:rPr>
        <w:t>s</w:t>
      </w:r>
      <w:r w:rsidR="0091640C">
        <w:rPr>
          <w:rFonts w:cs="Times New Roman"/>
          <w:lang w:val="en-GB"/>
        </w:rPr>
        <w:t xml:space="preserve"> </w:t>
      </w:r>
      <w:r w:rsidR="0091640C" w:rsidRPr="0091640C">
        <w:rPr>
          <w:rFonts w:cs="Times New Roman"/>
          <w:lang w:val="en-GB"/>
        </w:rPr>
        <w:t>s</w:t>
      </w:r>
      <w:r w:rsidR="0091640C">
        <w:rPr>
          <w:rFonts w:cs="Times New Roman"/>
          <w:lang w:val="en-GB"/>
        </w:rPr>
        <w:t>oon as possible after recruitment</w:t>
      </w:r>
    </w:p>
    <w:p w14:paraId="7BA9C20F" w14:textId="77777777" w:rsidR="0066586F" w:rsidRPr="002C3157" w:rsidRDefault="0066586F" w:rsidP="0066586F">
      <w:pPr>
        <w:spacing w:after="0" w:line="240" w:lineRule="auto"/>
        <w:ind w:left="705" w:hanging="705"/>
        <w:jc w:val="both"/>
        <w:rPr>
          <w:rFonts w:cs="Times New Roman"/>
          <w:lang w:val="en-GB"/>
        </w:rPr>
      </w:pPr>
    </w:p>
    <w:p w14:paraId="763E2B26" w14:textId="26C18555" w:rsidR="00676429" w:rsidRPr="00AC0C80" w:rsidRDefault="0066586F" w:rsidP="00AC0C80">
      <w:pPr>
        <w:spacing w:after="0" w:line="240" w:lineRule="auto"/>
        <w:ind w:left="705" w:hanging="705"/>
        <w:jc w:val="both"/>
        <w:rPr>
          <w:rFonts w:cstheme="minorHAnsi"/>
          <w:lang w:val="en-GB"/>
        </w:rPr>
      </w:pPr>
      <w:r w:rsidRPr="002C3157">
        <w:rPr>
          <w:rFonts w:cs="Times New Roman"/>
          <w:lang w:val="en-GB"/>
        </w:rPr>
        <w:t xml:space="preserve">* B </w:t>
      </w:r>
      <w:r w:rsidRPr="002C3157">
        <w:rPr>
          <w:rFonts w:cs="Times New Roman"/>
          <w:lang w:val="en-GB"/>
        </w:rPr>
        <w:tab/>
        <w:t>Please specify B (for instance: extract data from records, conduct interviews, perform other measurements on study subjects, perform measurements on (bio)material, etc.)</w:t>
      </w:r>
      <w:r w:rsidR="00AC0C80">
        <w:rPr>
          <w:rFonts w:cs="Times New Roman"/>
          <w:lang w:val="en-GB"/>
        </w:rPr>
        <w:t xml:space="preserve">: </w:t>
      </w:r>
      <w:r w:rsidR="0091640C" w:rsidRPr="0091640C">
        <w:rPr>
          <w:rFonts w:cstheme="minorHAnsi"/>
          <w:lang w:val="en-GB"/>
        </w:rPr>
        <w:t>Perform</w:t>
      </w:r>
      <w:r w:rsidR="0091640C">
        <w:rPr>
          <w:rFonts w:cstheme="minorHAnsi"/>
          <w:lang w:val="en-GB"/>
        </w:rPr>
        <w:t xml:space="preserve"> </w:t>
      </w:r>
      <w:r w:rsidR="0091640C" w:rsidRPr="0091640C">
        <w:rPr>
          <w:rFonts w:cstheme="minorHAnsi"/>
          <w:lang w:val="en-GB"/>
        </w:rPr>
        <w:t>s</w:t>
      </w:r>
      <w:r w:rsidR="0091640C">
        <w:rPr>
          <w:rFonts w:cstheme="minorHAnsi"/>
          <w:lang w:val="en-GB"/>
        </w:rPr>
        <w:t>e</w:t>
      </w:r>
      <w:r w:rsidR="0091640C" w:rsidRPr="0091640C">
        <w:rPr>
          <w:rFonts w:cstheme="minorHAnsi"/>
          <w:lang w:val="en-GB"/>
        </w:rPr>
        <w:t>ss</w:t>
      </w:r>
      <w:r w:rsidR="0091640C">
        <w:rPr>
          <w:rFonts w:cstheme="minorHAnsi"/>
          <w:lang w:val="en-GB"/>
        </w:rPr>
        <w:t>ion</w:t>
      </w:r>
      <w:r w:rsidR="0091640C" w:rsidRPr="0091640C">
        <w:rPr>
          <w:rFonts w:cstheme="minorHAnsi"/>
          <w:lang w:val="en-GB"/>
        </w:rPr>
        <w:t>s</w:t>
      </w:r>
      <w:r w:rsidR="0091640C">
        <w:rPr>
          <w:rFonts w:cstheme="minorHAnsi"/>
          <w:lang w:val="en-GB"/>
        </w:rPr>
        <w:t xml:space="preserve"> with </w:t>
      </w:r>
      <w:r w:rsidR="0091640C" w:rsidRPr="0091640C">
        <w:rPr>
          <w:rFonts w:cstheme="minorHAnsi"/>
          <w:lang w:val="en-GB"/>
        </w:rPr>
        <w:t>s</w:t>
      </w:r>
      <w:r w:rsidR="0091640C">
        <w:rPr>
          <w:rFonts w:cstheme="minorHAnsi"/>
          <w:lang w:val="en-GB"/>
        </w:rPr>
        <w:t>ubject</w:t>
      </w:r>
      <w:r w:rsidR="0091640C" w:rsidRPr="0091640C">
        <w:rPr>
          <w:rFonts w:cstheme="minorHAnsi"/>
          <w:lang w:val="en-GB"/>
        </w:rPr>
        <w:t>s</w:t>
      </w:r>
      <w:r w:rsidR="00AC0C80">
        <w:rPr>
          <w:rFonts w:cstheme="minorHAnsi"/>
          <w:lang w:val="en-GB"/>
        </w:rPr>
        <w:t xml:space="preserve"> and p</w:t>
      </w:r>
      <w:r w:rsidR="0091640C">
        <w:rPr>
          <w:rFonts w:cstheme="minorHAnsi"/>
          <w:lang w:val="en-GB"/>
        </w:rPr>
        <w:t>erform measurements a</w:t>
      </w:r>
      <w:r w:rsidR="0091640C" w:rsidRPr="0091640C">
        <w:rPr>
          <w:rFonts w:cstheme="minorHAnsi"/>
          <w:lang w:val="en-GB"/>
        </w:rPr>
        <w:t>s</w:t>
      </w:r>
      <w:r w:rsidR="0091640C">
        <w:rPr>
          <w:rFonts w:cstheme="minorHAnsi"/>
          <w:lang w:val="en-GB"/>
        </w:rPr>
        <w:t xml:space="preserve"> </w:t>
      </w:r>
      <w:r w:rsidR="0091640C" w:rsidRPr="0091640C">
        <w:rPr>
          <w:rFonts w:cstheme="minorHAnsi"/>
          <w:lang w:val="en-GB"/>
        </w:rPr>
        <w:t>s</w:t>
      </w:r>
      <w:r w:rsidR="0091640C">
        <w:rPr>
          <w:rFonts w:cstheme="minorHAnsi"/>
          <w:lang w:val="en-GB"/>
        </w:rPr>
        <w:t xml:space="preserve">pecified above </w:t>
      </w:r>
    </w:p>
    <w:p w14:paraId="08BB8C83" w14:textId="77777777" w:rsidR="00676429" w:rsidRPr="002C3157" w:rsidRDefault="00676429" w:rsidP="0066586F">
      <w:pPr>
        <w:spacing w:after="0" w:line="240" w:lineRule="auto"/>
        <w:ind w:left="705" w:hanging="705"/>
        <w:jc w:val="both"/>
        <w:rPr>
          <w:rFonts w:ascii="Times New Roman" w:hAnsi="Times New Roman" w:cs="Times New Roman"/>
          <w:lang w:val="en-GB"/>
        </w:rPr>
      </w:pPr>
    </w:p>
    <w:p w14:paraId="3FB6374B" w14:textId="77777777" w:rsidR="00637126" w:rsidRDefault="00676429" w:rsidP="00637126">
      <w:pPr>
        <w:rPr>
          <w:lang w:val="en-GB"/>
        </w:rPr>
      </w:pPr>
      <w:r w:rsidRPr="002C3157">
        <w:rPr>
          <w:rFonts w:cs="Times New Roman"/>
          <w:lang w:val="en-GB"/>
        </w:rPr>
        <w:t xml:space="preserve">* </w:t>
      </w:r>
      <w:r>
        <w:rPr>
          <w:rFonts w:cs="Times New Roman"/>
          <w:lang w:val="en-GB"/>
        </w:rPr>
        <w:t>C</w:t>
      </w:r>
      <w:r w:rsidRPr="002C3157">
        <w:rPr>
          <w:rFonts w:cs="Times New Roman"/>
          <w:lang w:val="en-GB"/>
        </w:rPr>
        <w:t xml:space="preserve"> </w:t>
      </w:r>
      <w:r w:rsidRPr="002C3157">
        <w:rPr>
          <w:rFonts w:cs="Times New Roman"/>
          <w:lang w:val="en-GB"/>
        </w:rPr>
        <w:tab/>
        <w:t xml:space="preserve">Please specify </w:t>
      </w:r>
      <w:r>
        <w:rPr>
          <w:rFonts w:cs="Times New Roman"/>
          <w:lang w:val="en-GB"/>
        </w:rPr>
        <w:t>C</w:t>
      </w:r>
      <w:r w:rsidR="00AC0C80">
        <w:rPr>
          <w:rFonts w:cs="Times New Roman"/>
          <w:lang w:val="en-GB"/>
        </w:rPr>
        <w:t xml:space="preserve">: </w:t>
      </w:r>
      <w:r w:rsidR="0091640C" w:rsidRPr="0091640C">
        <w:rPr>
          <w:rFonts w:cs="Times New Roman"/>
          <w:lang w:val="en-GB"/>
        </w:rPr>
        <w:t>Between sessions with research subjects, perform preliminary descriptive and Bayesian analysis, so that the R code is prepared when the final data comes in</w:t>
      </w:r>
      <w:r w:rsidR="00AC0C80">
        <w:rPr>
          <w:rFonts w:cs="Times New Roman"/>
          <w:lang w:val="en-GB"/>
        </w:rPr>
        <w:t xml:space="preserve">. </w:t>
      </w:r>
      <w:r w:rsidR="0091640C" w:rsidRPr="0091640C">
        <w:rPr>
          <w:rFonts w:cs="Times New Roman"/>
          <w:lang w:val="en-GB"/>
        </w:rPr>
        <w:t>As soon as all data has been gathered, perform final analysis</w:t>
      </w:r>
    </w:p>
    <w:p w14:paraId="27B5C8ED" w14:textId="6FDE56D6" w:rsidR="001214C7" w:rsidRPr="00637126" w:rsidRDefault="00515053" w:rsidP="00637126">
      <w:pPr>
        <w:rPr>
          <w:lang w:val="en-GB"/>
        </w:rPr>
      </w:pPr>
      <w:r w:rsidRPr="002C3157">
        <w:rPr>
          <w:b/>
          <w:bCs/>
          <w:color w:val="8EAADB" w:themeColor="accent1" w:themeTint="99"/>
          <w:sz w:val="28"/>
          <w:szCs w:val="28"/>
          <w:lang w:val="en-GB"/>
        </w:rPr>
        <w:t>Feasibility</w:t>
      </w:r>
    </w:p>
    <w:p w14:paraId="3B832E5D" w14:textId="67DF11CF" w:rsidR="00DF7987" w:rsidRDefault="00515053" w:rsidP="00DF7987">
      <w:pPr>
        <w:spacing w:after="0" w:line="276" w:lineRule="auto"/>
        <w:rPr>
          <w:lang w:val="en-GB"/>
        </w:rPr>
      </w:pPr>
      <w:r w:rsidRPr="00676429">
        <w:rPr>
          <w:lang w:val="en-GB"/>
        </w:rPr>
        <w:t xml:space="preserve"> </w:t>
      </w:r>
      <w:r w:rsidR="0091640C">
        <w:rPr>
          <w:lang w:val="en-GB"/>
        </w:rPr>
        <w:t>Feasibility i</w:t>
      </w:r>
      <w:r w:rsidR="0091640C" w:rsidRPr="0091640C">
        <w:rPr>
          <w:lang w:val="en-GB"/>
        </w:rPr>
        <w:t>s</w:t>
      </w:r>
      <w:r w:rsidR="0091640C">
        <w:rPr>
          <w:lang w:val="en-GB"/>
        </w:rPr>
        <w:t xml:space="preserve"> highly </w:t>
      </w:r>
      <w:r w:rsidR="000C1A36">
        <w:rPr>
          <w:lang w:val="en-GB"/>
        </w:rPr>
        <w:t>dependent</w:t>
      </w:r>
      <w:r w:rsidR="0091640C">
        <w:rPr>
          <w:lang w:val="en-GB"/>
        </w:rPr>
        <w:t xml:space="preserve"> on domain </w:t>
      </w:r>
      <w:r w:rsidR="0091640C" w:rsidRPr="0091640C">
        <w:rPr>
          <w:lang w:val="en-GB"/>
        </w:rPr>
        <w:t>s</w:t>
      </w:r>
      <w:r w:rsidR="0091640C">
        <w:rPr>
          <w:lang w:val="en-GB"/>
        </w:rPr>
        <w:t>pecific knowledge. Due to my parallel degree in Artificial Intelligence, I have exten</w:t>
      </w:r>
      <w:r w:rsidR="0091640C" w:rsidRPr="0091640C">
        <w:rPr>
          <w:lang w:val="en-GB"/>
        </w:rPr>
        <w:t>s</w:t>
      </w:r>
      <w:r w:rsidR="0091640C">
        <w:rPr>
          <w:lang w:val="en-GB"/>
        </w:rPr>
        <w:t>ive programming experience and limited experience with BCI/</w:t>
      </w:r>
      <w:r w:rsidR="0091640C" w:rsidRPr="0091640C">
        <w:rPr>
          <w:lang w:val="en-GB"/>
        </w:rPr>
        <w:t>s</w:t>
      </w:r>
      <w:r w:rsidR="0091640C">
        <w:rPr>
          <w:lang w:val="en-GB"/>
        </w:rPr>
        <w:t>ignal proce</w:t>
      </w:r>
      <w:r w:rsidR="0091640C" w:rsidRPr="0091640C">
        <w:rPr>
          <w:lang w:val="en-GB"/>
        </w:rPr>
        <w:t>ss</w:t>
      </w:r>
      <w:r w:rsidR="0091640C">
        <w:rPr>
          <w:lang w:val="en-GB"/>
        </w:rPr>
        <w:t xml:space="preserve">ing. Furthermore, due to my ongoing completion of a 3-month elective clinical rotation in PMR, </w:t>
      </w:r>
      <w:r w:rsidR="00AA3A3E">
        <w:rPr>
          <w:lang w:val="en-GB"/>
        </w:rPr>
        <w:t xml:space="preserve">I have the prerequisite knowledge to </w:t>
      </w:r>
      <w:r w:rsidR="00AA3A3E" w:rsidRPr="00AA3A3E">
        <w:rPr>
          <w:lang w:val="en-GB"/>
        </w:rPr>
        <w:t>s</w:t>
      </w:r>
      <w:r w:rsidR="00AA3A3E">
        <w:rPr>
          <w:lang w:val="en-GB"/>
        </w:rPr>
        <w:t>tart u</w:t>
      </w:r>
      <w:r w:rsidR="00AA3A3E" w:rsidRPr="00AA3A3E">
        <w:rPr>
          <w:lang w:val="en-GB"/>
        </w:rPr>
        <w:t>s</w:t>
      </w:r>
      <w:r w:rsidR="00AA3A3E">
        <w:rPr>
          <w:lang w:val="en-GB"/>
        </w:rPr>
        <w:t xml:space="preserve">ing the </w:t>
      </w:r>
      <w:r w:rsidR="00AA3A3E" w:rsidRPr="00AB765A">
        <w:rPr>
          <w:lang w:val="en-GB"/>
        </w:rPr>
        <w:t xml:space="preserve">FES </w:t>
      </w:r>
      <w:r w:rsidR="00AA3A3E">
        <w:rPr>
          <w:lang w:val="en-GB"/>
        </w:rPr>
        <w:t xml:space="preserve">quickly. </w:t>
      </w:r>
    </w:p>
    <w:p w14:paraId="7A6FD1E0" w14:textId="6E643847" w:rsidR="00AA3A3E" w:rsidRDefault="00AA3A3E" w:rsidP="00DF7987">
      <w:pPr>
        <w:spacing w:after="0" w:line="276" w:lineRule="auto"/>
        <w:rPr>
          <w:lang w:val="en-GB"/>
        </w:rPr>
      </w:pPr>
      <w:r>
        <w:rPr>
          <w:lang w:val="en-GB"/>
        </w:rPr>
        <w:t xml:space="preserve">The </w:t>
      </w:r>
      <w:r w:rsidRPr="0091640C">
        <w:rPr>
          <w:lang w:val="en-GB"/>
        </w:rPr>
        <w:t>s</w:t>
      </w:r>
      <w:r>
        <w:rPr>
          <w:lang w:val="en-GB"/>
        </w:rPr>
        <w:t>tudy however, i</w:t>
      </w:r>
      <w:r w:rsidRPr="0091640C">
        <w:rPr>
          <w:lang w:val="en-GB"/>
        </w:rPr>
        <w:t>s</w:t>
      </w:r>
      <w:r>
        <w:rPr>
          <w:lang w:val="en-GB"/>
        </w:rPr>
        <w:t xml:space="preserve"> </w:t>
      </w:r>
      <w:r w:rsidR="000C1A36">
        <w:rPr>
          <w:lang w:val="en-GB"/>
        </w:rPr>
        <w:t>dependent</w:t>
      </w:r>
      <w:r>
        <w:rPr>
          <w:lang w:val="en-GB"/>
        </w:rPr>
        <w:t xml:space="preserve"> on a number of factor</w:t>
      </w:r>
      <w:r w:rsidRPr="0091640C">
        <w:rPr>
          <w:lang w:val="en-GB"/>
        </w:rPr>
        <w:t>s</w:t>
      </w:r>
      <w:r>
        <w:rPr>
          <w:lang w:val="en-GB"/>
        </w:rPr>
        <w:t>:</w:t>
      </w:r>
    </w:p>
    <w:p w14:paraId="37429DEB" w14:textId="77777777" w:rsidR="00AA3A3E" w:rsidRDefault="00AA3A3E" w:rsidP="00DF7987">
      <w:pPr>
        <w:spacing w:after="0" w:line="276" w:lineRule="auto"/>
        <w:rPr>
          <w:lang w:val="en-GB"/>
        </w:rPr>
      </w:pPr>
    </w:p>
    <w:p w14:paraId="4E3C89D9" w14:textId="7B7AC0B1" w:rsidR="00AA3A3E" w:rsidRDefault="00AA3A3E" w:rsidP="00AA3A3E">
      <w:pPr>
        <w:pStyle w:val="ListParagraph"/>
        <w:numPr>
          <w:ilvl w:val="0"/>
          <w:numId w:val="3"/>
        </w:numPr>
        <w:spacing w:after="0" w:line="276" w:lineRule="auto"/>
        <w:rPr>
          <w:lang w:val="en-GB"/>
        </w:rPr>
      </w:pPr>
      <w:r>
        <w:rPr>
          <w:lang w:val="en-GB"/>
        </w:rPr>
        <w:t xml:space="preserve">Availability of a </w:t>
      </w:r>
      <w:r w:rsidRPr="0091640C">
        <w:rPr>
          <w:lang w:val="en-GB"/>
        </w:rPr>
        <w:t>s</w:t>
      </w:r>
      <w:r>
        <w:rPr>
          <w:lang w:val="en-GB"/>
        </w:rPr>
        <w:t>econd re</w:t>
      </w:r>
      <w:r w:rsidRPr="0091640C">
        <w:rPr>
          <w:lang w:val="en-GB"/>
        </w:rPr>
        <w:t>s</w:t>
      </w:r>
      <w:r>
        <w:rPr>
          <w:lang w:val="en-GB"/>
        </w:rPr>
        <w:t xml:space="preserve">earcher and </w:t>
      </w:r>
      <w:r w:rsidRPr="0091640C">
        <w:rPr>
          <w:lang w:val="en-GB"/>
        </w:rPr>
        <w:t>s</w:t>
      </w:r>
      <w:r>
        <w:rPr>
          <w:lang w:val="en-GB"/>
        </w:rPr>
        <w:t xml:space="preserve">ufficient </w:t>
      </w:r>
      <w:r w:rsidRPr="0091640C">
        <w:rPr>
          <w:lang w:val="en-GB"/>
        </w:rPr>
        <w:t>s</w:t>
      </w:r>
      <w:r>
        <w:rPr>
          <w:lang w:val="en-GB"/>
        </w:rPr>
        <w:t xml:space="preserve">pace to perform the </w:t>
      </w:r>
      <w:r w:rsidRPr="0091640C">
        <w:rPr>
          <w:lang w:val="en-GB"/>
        </w:rPr>
        <w:t>s</w:t>
      </w:r>
      <w:r>
        <w:rPr>
          <w:lang w:val="en-GB"/>
        </w:rPr>
        <w:t>e</w:t>
      </w:r>
      <w:r w:rsidRPr="0091640C">
        <w:rPr>
          <w:lang w:val="en-GB"/>
        </w:rPr>
        <w:t>ss</w:t>
      </w:r>
      <w:r>
        <w:rPr>
          <w:lang w:val="en-GB"/>
        </w:rPr>
        <w:t>ion</w:t>
      </w:r>
      <w:r w:rsidRPr="0091640C">
        <w:rPr>
          <w:lang w:val="en-GB"/>
        </w:rPr>
        <w:t>s</w:t>
      </w:r>
    </w:p>
    <w:p w14:paraId="25CBFF4A" w14:textId="14C6586D" w:rsidR="00AA3A3E" w:rsidRDefault="00AA3A3E" w:rsidP="00AA3A3E">
      <w:pPr>
        <w:pStyle w:val="ListParagraph"/>
        <w:numPr>
          <w:ilvl w:val="0"/>
          <w:numId w:val="3"/>
        </w:numPr>
        <w:spacing w:after="0" w:line="276" w:lineRule="auto"/>
        <w:rPr>
          <w:lang w:val="en-GB"/>
        </w:rPr>
      </w:pPr>
      <w:r>
        <w:rPr>
          <w:lang w:val="en-GB"/>
        </w:rPr>
        <w:t xml:space="preserve">Availability of </w:t>
      </w:r>
      <w:r w:rsidRPr="00AB765A">
        <w:rPr>
          <w:lang w:val="en-GB"/>
        </w:rPr>
        <w:t>FES</w:t>
      </w:r>
      <w:r>
        <w:rPr>
          <w:lang w:val="en-GB"/>
        </w:rPr>
        <w:t xml:space="preserve"> material</w:t>
      </w:r>
    </w:p>
    <w:p w14:paraId="2D318A38" w14:textId="1751EAD2" w:rsidR="00AA3A3E" w:rsidRPr="00AA3A3E" w:rsidRDefault="00AA3A3E" w:rsidP="00AA3A3E">
      <w:pPr>
        <w:pStyle w:val="ListParagraph"/>
        <w:numPr>
          <w:ilvl w:val="0"/>
          <w:numId w:val="3"/>
        </w:numPr>
        <w:spacing w:after="0" w:line="276" w:lineRule="auto"/>
        <w:rPr>
          <w:lang w:val="en-GB"/>
        </w:rPr>
      </w:pPr>
      <w:r>
        <w:rPr>
          <w:lang w:val="en-GB"/>
        </w:rPr>
        <w:t>Availability of and willingness to participate of people within the limited pool of po</w:t>
      </w:r>
      <w:r w:rsidRPr="0091640C">
        <w:rPr>
          <w:lang w:val="en-GB"/>
        </w:rPr>
        <w:t>ss</w:t>
      </w:r>
      <w:r>
        <w:rPr>
          <w:lang w:val="en-GB"/>
        </w:rPr>
        <w:t>ible participant</w:t>
      </w:r>
      <w:r w:rsidRPr="0091640C">
        <w:rPr>
          <w:lang w:val="en-GB"/>
        </w:rPr>
        <w:t>s</w:t>
      </w:r>
    </w:p>
    <w:p w14:paraId="0922BF77" w14:textId="77777777" w:rsidR="00DF7987" w:rsidRPr="00676429" w:rsidRDefault="00DF7987" w:rsidP="00DF7987">
      <w:pPr>
        <w:spacing w:after="0" w:line="276" w:lineRule="auto"/>
        <w:rPr>
          <w:lang w:val="en-GB"/>
        </w:rPr>
      </w:pPr>
    </w:p>
    <w:p w14:paraId="2F81B89F" w14:textId="4235E2DF" w:rsidR="00DF7987" w:rsidRDefault="00515053" w:rsidP="00DF7987">
      <w:pPr>
        <w:spacing w:after="0" w:line="276" w:lineRule="auto"/>
        <w:rPr>
          <w:b/>
          <w:bCs/>
          <w:color w:val="8EAADB" w:themeColor="accent1" w:themeTint="99"/>
          <w:sz w:val="28"/>
          <w:szCs w:val="28"/>
          <w:lang w:val="en-GB"/>
        </w:rPr>
      </w:pPr>
      <w:r w:rsidRPr="002C3157">
        <w:rPr>
          <w:b/>
          <w:bCs/>
          <w:color w:val="8EAADB" w:themeColor="accent1" w:themeTint="99"/>
          <w:sz w:val="28"/>
          <w:szCs w:val="28"/>
          <w:lang w:val="en-GB"/>
        </w:rPr>
        <w:lastRenderedPageBreak/>
        <w:t>Reference list of l</w:t>
      </w:r>
      <w:r w:rsidR="001214C7" w:rsidRPr="002C3157">
        <w:rPr>
          <w:b/>
          <w:bCs/>
          <w:color w:val="8EAADB" w:themeColor="accent1" w:themeTint="99"/>
          <w:sz w:val="28"/>
          <w:szCs w:val="28"/>
          <w:lang w:val="en-GB"/>
        </w:rPr>
        <w:t>iteratu</w:t>
      </w:r>
      <w:r w:rsidRPr="002C3157">
        <w:rPr>
          <w:b/>
          <w:bCs/>
          <w:color w:val="8EAADB" w:themeColor="accent1" w:themeTint="99"/>
          <w:sz w:val="28"/>
          <w:szCs w:val="28"/>
          <w:lang w:val="en-GB"/>
        </w:rPr>
        <w:t>re</w:t>
      </w:r>
      <w:bookmarkEnd w:id="37"/>
    </w:p>
    <w:p w14:paraId="2E1D7456" w14:textId="29243C54" w:rsidR="00AA3A3E" w:rsidRDefault="00AA3A3E" w:rsidP="00AA3A3E">
      <w:pPr>
        <w:rPr>
          <w:lang w:val="en-GB"/>
        </w:rPr>
      </w:pPr>
      <w:proofErr w:type="spellStart"/>
      <w:r>
        <w:rPr>
          <w:lang w:val="en-GB"/>
        </w:rPr>
        <w:t>Lorach</w:t>
      </w:r>
      <w:proofErr w:type="spellEnd"/>
      <w:r>
        <w:rPr>
          <w:lang w:val="en-GB"/>
        </w:rPr>
        <w:t xml:space="preserve">, H. et al. (2023) </w:t>
      </w:r>
      <w:r w:rsidRPr="000C1A36">
        <w:rPr>
          <w:lang w:val="en-GB"/>
        </w:rPr>
        <w:t>Walking naturally after spinal cord injury using a brain–spine interface</w:t>
      </w:r>
      <w:r w:rsidRPr="00AA3A3E">
        <w:rPr>
          <w:lang w:val="en-GB"/>
        </w:rPr>
        <w:t>.</w:t>
      </w:r>
      <w:r>
        <w:rPr>
          <w:lang w:val="en-GB"/>
        </w:rPr>
        <w:t xml:space="preserve"> Nature, 618(7963), 126-133</w:t>
      </w:r>
    </w:p>
    <w:p w14:paraId="0201F9A8" w14:textId="03CC14CA" w:rsidR="0097212C" w:rsidRDefault="0097212C" w:rsidP="00460E8A">
      <w:pPr>
        <w:rPr>
          <w:lang w:val="en-GB"/>
        </w:rPr>
      </w:pPr>
      <w:r w:rsidRPr="000C1A36">
        <w:rPr>
          <w:lang w:val="en-GB"/>
        </w:rPr>
        <w:t xml:space="preserve">De </w:t>
      </w:r>
      <w:proofErr w:type="spellStart"/>
      <w:r w:rsidRPr="000C1A36">
        <w:rPr>
          <w:lang w:val="en-GB"/>
        </w:rPr>
        <w:t>Rooij</w:t>
      </w:r>
      <w:proofErr w:type="spellEnd"/>
      <w:r w:rsidRPr="000C1A36">
        <w:rPr>
          <w:lang w:val="en-GB"/>
        </w:rPr>
        <w:t xml:space="preserve">, I.J.M., et al. </w:t>
      </w:r>
      <w:r w:rsidRPr="0097212C">
        <w:rPr>
          <w:lang w:val="en-GB"/>
        </w:rPr>
        <w:t xml:space="preserve">(2021) </w:t>
      </w:r>
      <w:r w:rsidRPr="000C1A36">
        <w:rPr>
          <w:lang w:val="en-GB"/>
        </w:rPr>
        <w:t>To What Extent is Walking Ability Associated with Participation in People after Stroke?</w:t>
      </w:r>
      <w:r w:rsidRPr="0097212C">
        <w:rPr>
          <w:lang w:val="en-GB"/>
        </w:rPr>
        <w:t xml:space="preserve"> </w:t>
      </w:r>
      <w:r>
        <w:rPr>
          <w:lang w:val="en-GB"/>
        </w:rPr>
        <w:t xml:space="preserve">J of </w:t>
      </w:r>
      <w:r w:rsidRPr="000C1A36">
        <w:rPr>
          <w:lang w:val="en-GB"/>
        </w:rPr>
        <w:t>Stroke, 30(11), 106081</w:t>
      </w:r>
    </w:p>
    <w:p w14:paraId="29D0A8D5" w14:textId="68A34D90" w:rsidR="00460E8A" w:rsidRDefault="00460E8A" w:rsidP="0097212C">
      <w:pPr>
        <w:rPr>
          <w:lang w:val="en-GB"/>
        </w:rPr>
      </w:pPr>
      <w:proofErr w:type="spellStart"/>
      <w:r>
        <w:rPr>
          <w:lang w:val="en-GB"/>
        </w:rPr>
        <w:t>Jeawon</w:t>
      </w:r>
      <w:proofErr w:type="spellEnd"/>
      <w:r>
        <w:rPr>
          <w:lang w:val="en-GB"/>
        </w:rPr>
        <w:t xml:space="preserve">, M. et al. (2023) </w:t>
      </w:r>
      <w:r w:rsidRPr="00460E8A">
        <w:rPr>
          <w:lang w:val="en-GB"/>
        </w:rPr>
        <w:t>Exploring the Quality of Life of People with Incomplete Spinal Cord Injury Who Can Ambulate</w:t>
      </w:r>
      <w:r>
        <w:rPr>
          <w:lang w:val="en-GB"/>
        </w:rPr>
        <w:t>. Di</w:t>
      </w:r>
      <w:r w:rsidRPr="0097212C">
        <w:rPr>
          <w:lang w:val="en-GB"/>
        </w:rPr>
        <w:t>s</w:t>
      </w:r>
      <w:r>
        <w:rPr>
          <w:lang w:val="en-GB"/>
        </w:rPr>
        <w:t>abilitie</w:t>
      </w:r>
      <w:r w:rsidRPr="0097212C">
        <w:rPr>
          <w:lang w:val="en-GB"/>
        </w:rPr>
        <w:t>s</w:t>
      </w:r>
      <w:r>
        <w:rPr>
          <w:lang w:val="en-GB"/>
        </w:rPr>
        <w:t>, 3(4), 455-476</w:t>
      </w:r>
    </w:p>
    <w:p w14:paraId="7013C0FF" w14:textId="66EDEF75" w:rsidR="00460E8A" w:rsidRDefault="00460E8A" w:rsidP="0097212C">
      <w:pPr>
        <w:rPr>
          <w:lang w:val="en-GB"/>
        </w:rPr>
      </w:pPr>
      <w:r w:rsidRPr="000C1A36">
        <w:rPr>
          <w:lang w:val="en-GB"/>
        </w:rPr>
        <w:t xml:space="preserve">Rodríguez-Fernández, A. et al. </w:t>
      </w:r>
      <w:r w:rsidRPr="00460E8A">
        <w:rPr>
          <w:lang w:val="en-GB"/>
        </w:rPr>
        <w:t>(2021) Systematic review on wearable lower-limb exoskeletons for gait training in neuromuscular impairments.</w:t>
      </w:r>
      <w:r>
        <w:rPr>
          <w:lang w:val="en-GB"/>
        </w:rPr>
        <w:t xml:space="preserve"> J of </w:t>
      </w:r>
      <w:proofErr w:type="spellStart"/>
      <w:r>
        <w:rPr>
          <w:lang w:val="en-GB"/>
        </w:rPr>
        <w:t>NeuroEngineering</w:t>
      </w:r>
      <w:proofErr w:type="spellEnd"/>
      <w:r>
        <w:rPr>
          <w:lang w:val="en-GB"/>
        </w:rPr>
        <w:t xml:space="preserve"> and Rehab, 18(22)</w:t>
      </w:r>
    </w:p>
    <w:p w14:paraId="76891BB3" w14:textId="76DF186E" w:rsidR="00F81F5E" w:rsidRPr="00460E8A" w:rsidRDefault="00F81F5E" w:rsidP="0097212C">
      <w:pPr>
        <w:rPr>
          <w:lang w:val="en-GB"/>
        </w:rPr>
      </w:pPr>
      <w:proofErr w:type="spellStart"/>
      <w:r>
        <w:rPr>
          <w:lang w:val="en-GB"/>
        </w:rPr>
        <w:t>Kobetic</w:t>
      </w:r>
      <w:proofErr w:type="spellEnd"/>
      <w:r>
        <w:rPr>
          <w:lang w:val="en-GB"/>
        </w:rPr>
        <w:t xml:space="preserve">, R. et al. </w:t>
      </w:r>
      <w:r w:rsidRPr="00F81F5E">
        <w:rPr>
          <w:lang w:val="en-GB"/>
        </w:rPr>
        <w:t>Muscle selection and walking performance of multichannel FES systems for ambulation in paraplegia</w:t>
      </w:r>
      <w:r>
        <w:rPr>
          <w:lang w:val="en-GB"/>
        </w:rPr>
        <w:t>. IEEE Tran</w:t>
      </w:r>
      <w:r w:rsidRPr="00F81F5E">
        <w:rPr>
          <w:lang w:val="en-GB"/>
        </w:rPr>
        <w:t>s</w:t>
      </w:r>
      <w:r>
        <w:rPr>
          <w:lang w:val="en-GB"/>
        </w:rPr>
        <w:t xml:space="preserve"> </w:t>
      </w:r>
      <w:proofErr w:type="spellStart"/>
      <w:r>
        <w:rPr>
          <w:lang w:val="en-GB"/>
        </w:rPr>
        <w:t>Rehabil</w:t>
      </w:r>
      <w:proofErr w:type="spellEnd"/>
      <w:r>
        <w:rPr>
          <w:lang w:val="en-GB"/>
        </w:rPr>
        <w:t xml:space="preserve"> Eng, 5(1), 23-9</w:t>
      </w:r>
    </w:p>
    <w:p w14:paraId="1F9C777F" w14:textId="13450B0B" w:rsidR="00AA3A3E" w:rsidRPr="00460E8A" w:rsidRDefault="0097212C" w:rsidP="00AA3A3E">
      <w:pPr>
        <w:rPr>
          <w:lang w:val="en-GB"/>
        </w:rPr>
      </w:pPr>
      <w:r w:rsidRPr="00460E8A">
        <w:rPr>
          <w:lang w:val="en-GB"/>
        </w:rPr>
        <w:t xml:space="preserve"> </w:t>
      </w:r>
    </w:p>
    <w:sectPr w:rsidR="00AA3A3E" w:rsidRPr="00460E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0F77"/>
    <w:multiLevelType w:val="hybridMultilevel"/>
    <w:tmpl w:val="0B8C4BC0"/>
    <w:lvl w:ilvl="0" w:tplc="236C577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D3435BA"/>
    <w:multiLevelType w:val="hybridMultilevel"/>
    <w:tmpl w:val="C60E8658"/>
    <w:lvl w:ilvl="0" w:tplc="236C577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D3B43DC"/>
    <w:multiLevelType w:val="hybridMultilevel"/>
    <w:tmpl w:val="22266E36"/>
    <w:lvl w:ilvl="0" w:tplc="4CC218B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702D42F2"/>
    <w:multiLevelType w:val="hybridMultilevel"/>
    <w:tmpl w:val="D9D2F3B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834076935">
    <w:abstractNumId w:val="3"/>
  </w:num>
  <w:num w:numId="2" w16cid:durableId="1786195534">
    <w:abstractNumId w:val="2"/>
  </w:num>
  <w:num w:numId="3" w16cid:durableId="729964680">
    <w:abstractNumId w:val="1"/>
  </w:num>
  <w:num w:numId="4" w16cid:durableId="11872094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l Visscher">
    <w15:presenceInfo w15:providerId="AD" w15:userId="S::mvisscher6@dewever.nl::7e3b2bc9-66fc-4033-9b49-aabd19dfe7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E8"/>
    <w:rsid w:val="00062436"/>
    <w:rsid w:val="000741EB"/>
    <w:rsid w:val="00080AB5"/>
    <w:rsid w:val="000C1A36"/>
    <w:rsid w:val="000D1AD9"/>
    <w:rsid w:val="000D224B"/>
    <w:rsid w:val="001214C7"/>
    <w:rsid w:val="00173CE8"/>
    <w:rsid w:val="001B3FC0"/>
    <w:rsid w:val="002071AD"/>
    <w:rsid w:val="002B522B"/>
    <w:rsid w:val="002C3157"/>
    <w:rsid w:val="00310B9B"/>
    <w:rsid w:val="00386F53"/>
    <w:rsid w:val="003F6E3B"/>
    <w:rsid w:val="00427157"/>
    <w:rsid w:val="00460E8A"/>
    <w:rsid w:val="004656D4"/>
    <w:rsid w:val="0047227D"/>
    <w:rsid w:val="00515053"/>
    <w:rsid w:val="00614105"/>
    <w:rsid w:val="00615543"/>
    <w:rsid w:val="00637126"/>
    <w:rsid w:val="0066586F"/>
    <w:rsid w:val="00676429"/>
    <w:rsid w:val="00676877"/>
    <w:rsid w:val="00742EC2"/>
    <w:rsid w:val="00743F84"/>
    <w:rsid w:val="00765BAF"/>
    <w:rsid w:val="00767B56"/>
    <w:rsid w:val="00785EF6"/>
    <w:rsid w:val="00791396"/>
    <w:rsid w:val="007A082F"/>
    <w:rsid w:val="00883B83"/>
    <w:rsid w:val="00886474"/>
    <w:rsid w:val="008926AA"/>
    <w:rsid w:val="00892DAF"/>
    <w:rsid w:val="008F1F53"/>
    <w:rsid w:val="00901541"/>
    <w:rsid w:val="009070A2"/>
    <w:rsid w:val="0091640C"/>
    <w:rsid w:val="0097212C"/>
    <w:rsid w:val="0098023D"/>
    <w:rsid w:val="00984B8B"/>
    <w:rsid w:val="009D66FA"/>
    <w:rsid w:val="009E5BF0"/>
    <w:rsid w:val="009F4F45"/>
    <w:rsid w:val="009F7747"/>
    <w:rsid w:val="00A913A1"/>
    <w:rsid w:val="00AA3A3E"/>
    <w:rsid w:val="00AB285E"/>
    <w:rsid w:val="00AB765A"/>
    <w:rsid w:val="00AC0C80"/>
    <w:rsid w:val="00AD4F6A"/>
    <w:rsid w:val="00AF4AC9"/>
    <w:rsid w:val="00B00F7D"/>
    <w:rsid w:val="00B4076A"/>
    <w:rsid w:val="00B94202"/>
    <w:rsid w:val="00C05847"/>
    <w:rsid w:val="00C13AB9"/>
    <w:rsid w:val="00C25FBB"/>
    <w:rsid w:val="00C9457E"/>
    <w:rsid w:val="00CA2546"/>
    <w:rsid w:val="00CB3FAC"/>
    <w:rsid w:val="00D05622"/>
    <w:rsid w:val="00D22F33"/>
    <w:rsid w:val="00D26CB2"/>
    <w:rsid w:val="00D835BC"/>
    <w:rsid w:val="00DB147D"/>
    <w:rsid w:val="00DF7987"/>
    <w:rsid w:val="00E1397F"/>
    <w:rsid w:val="00E779B8"/>
    <w:rsid w:val="00F07AEC"/>
    <w:rsid w:val="00F11884"/>
    <w:rsid w:val="00F12D53"/>
    <w:rsid w:val="00F44254"/>
    <w:rsid w:val="00F81F5E"/>
    <w:rsid w:val="00FC5E15"/>
    <w:rsid w:val="00FD13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958C"/>
  <w15:chartTrackingRefBased/>
  <w15:docId w15:val="{F3577E41-7977-49E5-8131-8E987497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3A1"/>
    <w:rPr>
      <w:rFonts w:ascii="Segoe UI" w:hAnsi="Segoe UI" w:cs="Segoe UI"/>
      <w:sz w:val="18"/>
      <w:szCs w:val="18"/>
    </w:rPr>
  </w:style>
  <w:style w:type="character" w:styleId="CommentReference">
    <w:name w:val="annotation reference"/>
    <w:basedOn w:val="DefaultParagraphFont"/>
    <w:uiPriority w:val="99"/>
    <w:semiHidden/>
    <w:unhideWhenUsed/>
    <w:rsid w:val="009E5BF0"/>
    <w:rPr>
      <w:sz w:val="16"/>
      <w:szCs w:val="16"/>
    </w:rPr>
  </w:style>
  <w:style w:type="paragraph" w:styleId="CommentText">
    <w:name w:val="annotation text"/>
    <w:basedOn w:val="Normal"/>
    <w:link w:val="CommentTextChar"/>
    <w:uiPriority w:val="99"/>
    <w:semiHidden/>
    <w:unhideWhenUsed/>
    <w:rsid w:val="009E5BF0"/>
    <w:pPr>
      <w:spacing w:line="240" w:lineRule="auto"/>
    </w:pPr>
    <w:rPr>
      <w:sz w:val="20"/>
      <w:szCs w:val="20"/>
    </w:rPr>
  </w:style>
  <w:style w:type="character" w:customStyle="1" w:styleId="CommentTextChar">
    <w:name w:val="Comment Text Char"/>
    <w:basedOn w:val="DefaultParagraphFont"/>
    <w:link w:val="CommentText"/>
    <w:uiPriority w:val="99"/>
    <w:semiHidden/>
    <w:rsid w:val="009E5BF0"/>
    <w:rPr>
      <w:sz w:val="20"/>
      <w:szCs w:val="20"/>
    </w:rPr>
  </w:style>
  <w:style w:type="paragraph" w:styleId="CommentSubject">
    <w:name w:val="annotation subject"/>
    <w:basedOn w:val="CommentText"/>
    <w:next w:val="CommentText"/>
    <w:link w:val="CommentSubjectChar"/>
    <w:uiPriority w:val="99"/>
    <w:semiHidden/>
    <w:unhideWhenUsed/>
    <w:rsid w:val="009E5BF0"/>
    <w:rPr>
      <w:b/>
      <w:bCs/>
    </w:rPr>
  </w:style>
  <w:style w:type="character" w:customStyle="1" w:styleId="CommentSubjectChar">
    <w:name w:val="Comment Subject Char"/>
    <w:basedOn w:val="CommentTextChar"/>
    <w:link w:val="CommentSubject"/>
    <w:uiPriority w:val="99"/>
    <w:semiHidden/>
    <w:rsid w:val="009E5BF0"/>
    <w:rPr>
      <w:b/>
      <w:bCs/>
      <w:sz w:val="20"/>
      <w:szCs w:val="20"/>
    </w:rPr>
  </w:style>
  <w:style w:type="paragraph" w:styleId="ListParagraph">
    <w:name w:val="List Paragraph"/>
    <w:basedOn w:val="Normal"/>
    <w:uiPriority w:val="34"/>
    <w:qFormat/>
    <w:rsid w:val="00DB147D"/>
    <w:pPr>
      <w:ind w:left="720"/>
      <w:contextualSpacing/>
    </w:pPr>
  </w:style>
  <w:style w:type="paragraph" w:styleId="Revision">
    <w:name w:val="Revision"/>
    <w:hidden/>
    <w:uiPriority w:val="99"/>
    <w:semiHidden/>
    <w:rsid w:val="00767B56"/>
    <w:pPr>
      <w:spacing w:after="0" w:line="240" w:lineRule="auto"/>
    </w:pPr>
  </w:style>
  <w:style w:type="character" w:customStyle="1" w:styleId="Heading1Char">
    <w:name w:val="Heading 1 Char"/>
    <w:basedOn w:val="DefaultParagraphFont"/>
    <w:link w:val="Heading1"/>
    <w:uiPriority w:val="9"/>
    <w:rsid w:val="00AA3A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40908">
      <w:bodyDiv w:val="1"/>
      <w:marLeft w:val="0"/>
      <w:marRight w:val="0"/>
      <w:marTop w:val="0"/>
      <w:marBottom w:val="0"/>
      <w:divBdr>
        <w:top w:val="none" w:sz="0" w:space="0" w:color="auto"/>
        <w:left w:val="none" w:sz="0" w:space="0" w:color="auto"/>
        <w:bottom w:val="none" w:sz="0" w:space="0" w:color="auto"/>
        <w:right w:val="none" w:sz="0" w:space="0" w:color="auto"/>
      </w:divBdr>
    </w:div>
    <w:div w:id="186450618">
      <w:bodyDiv w:val="1"/>
      <w:marLeft w:val="0"/>
      <w:marRight w:val="0"/>
      <w:marTop w:val="0"/>
      <w:marBottom w:val="0"/>
      <w:divBdr>
        <w:top w:val="none" w:sz="0" w:space="0" w:color="auto"/>
        <w:left w:val="none" w:sz="0" w:space="0" w:color="auto"/>
        <w:bottom w:val="none" w:sz="0" w:space="0" w:color="auto"/>
        <w:right w:val="none" w:sz="0" w:space="0" w:color="auto"/>
      </w:divBdr>
    </w:div>
    <w:div w:id="346176104">
      <w:bodyDiv w:val="1"/>
      <w:marLeft w:val="0"/>
      <w:marRight w:val="0"/>
      <w:marTop w:val="0"/>
      <w:marBottom w:val="0"/>
      <w:divBdr>
        <w:top w:val="none" w:sz="0" w:space="0" w:color="auto"/>
        <w:left w:val="none" w:sz="0" w:space="0" w:color="auto"/>
        <w:bottom w:val="none" w:sz="0" w:space="0" w:color="auto"/>
        <w:right w:val="none" w:sz="0" w:space="0" w:color="auto"/>
      </w:divBdr>
    </w:div>
    <w:div w:id="372771378">
      <w:bodyDiv w:val="1"/>
      <w:marLeft w:val="0"/>
      <w:marRight w:val="0"/>
      <w:marTop w:val="0"/>
      <w:marBottom w:val="0"/>
      <w:divBdr>
        <w:top w:val="none" w:sz="0" w:space="0" w:color="auto"/>
        <w:left w:val="none" w:sz="0" w:space="0" w:color="auto"/>
        <w:bottom w:val="none" w:sz="0" w:space="0" w:color="auto"/>
        <w:right w:val="none" w:sz="0" w:space="0" w:color="auto"/>
      </w:divBdr>
    </w:div>
    <w:div w:id="455609936">
      <w:bodyDiv w:val="1"/>
      <w:marLeft w:val="0"/>
      <w:marRight w:val="0"/>
      <w:marTop w:val="0"/>
      <w:marBottom w:val="0"/>
      <w:divBdr>
        <w:top w:val="none" w:sz="0" w:space="0" w:color="auto"/>
        <w:left w:val="none" w:sz="0" w:space="0" w:color="auto"/>
        <w:bottom w:val="none" w:sz="0" w:space="0" w:color="auto"/>
        <w:right w:val="none" w:sz="0" w:space="0" w:color="auto"/>
      </w:divBdr>
    </w:div>
    <w:div w:id="49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34224932">
          <w:marLeft w:val="0"/>
          <w:marRight w:val="0"/>
          <w:marTop w:val="0"/>
          <w:marBottom w:val="0"/>
          <w:divBdr>
            <w:top w:val="none" w:sz="0" w:space="0" w:color="auto"/>
            <w:left w:val="none" w:sz="0" w:space="0" w:color="auto"/>
            <w:bottom w:val="none" w:sz="0" w:space="0" w:color="auto"/>
            <w:right w:val="none" w:sz="0" w:space="0" w:color="auto"/>
          </w:divBdr>
          <w:divsChild>
            <w:div w:id="408231794">
              <w:marLeft w:val="0"/>
              <w:marRight w:val="0"/>
              <w:marTop w:val="0"/>
              <w:marBottom w:val="0"/>
              <w:divBdr>
                <w:top w:val="none" w:sz="0" w:space="0" w:color="auto"/>
                <w:left w:val="none" w:sz="0" w:space="0" w:color="auto"/>
                <w:bottom w:val="none" w:sz="0" w:space="0" w:color="auto"/>
                <w:right w:val="none" w:sz="0" w:space="0" w:color="auto"/>
              </w:divBdr>
              <w:divsChild>
                <w:div w:id="1734114303">
                  <w:marLeft w:val="0"/>
                  <w:marRight w:val="0"/>
                  <w:marTop w:val="0"/>
                  <w:marBottom w:val="225"/>
                  <w:divBdr>
                    <w:top w:val="none" w:sz="0" w:space="0" w:color="auto"/>
                    <w:left w:val="none" w:sz="0" w:space="0" w:color="auto"/>
                    <w:bottom w:val="none" w:sz="0" w:space="0" w:color="auto"/>
                    <w:right w:val="none" w:sz="0" w:space="0" w:color="auto"/>
                  </w:divBdr>
                  <w:divsChild>
                    <w:div w:id="1965653357">
                      <w:marLeft w:val="0"/>
                      <w:marRight w:val="0"/>
                      <w:marTop w:val="0"/>
                      <w:marBottom w:val="0"/>
                      <w:divBdr>
                        <w:top w:val="none" w:sz="0" w:space="0" w:color="auto"/>
                        <w:left w:val="none" w:sz="0" w:space="0" w:color="auto"/>
                        <w:bottom w:val="none" w:sz="0" w:space="0" w:color="auto"/>
                        <w:right w:val="none" w:sz="0" w:space="0" w:color="auto"/>
                      </w:divBdr>
                      <w:divsChild>
                        <w:div w:id="973486797">
                          <w:marLeft w:val="0"/>
                          <w:marRight w:val="0"/>
                          <w:marTop w:val="0"/>
                          <w:marBottom w:val="0"/>
                          <w:divBdr>
                            <w:top w:val="none" w:sz="0" w:space="0" w:color="auto"/>
                            <w:left w:val="none" w:sz="0" w:space="0" w:color="auto"/>
                            <w:bottom w:val="none" w:sz="0" w:space="0" w:color="auto"/>
                            <w:right w:val="none" w:sz="0" w:space="0" w:color="auto"/>
                          </w:divBdr>
                          <w:divsChild>
                            <w:div w:id="1958750821">
                              <w:marLeft w:val="0"/>
                              <w:marRight w:val="0"/>
                              <w:marTop w:val="150"/>
                              <w:marBottom w:val="150"/>
                              <w:divBdr>
                                <w:top w:val="none" w:sz="0" w:space="0" w:color="auto"/>
                                <w:left w:val="none" w:sz="0" w:space="0" w:color="auto"/>
                                <w:bottom w:val="none" w:sz="0" w:space="0" w:color="auto"/>
                                <w:right w:val="none" w:sz="0" w:space="0" w:color="auto"/>
                              </w:divBdr>
                            </w:div>
                            <w:div w:id="2092579875">
                              <w:marLeft w:val="0"/>
                              <w:marRight w:val="0"/>
                              <w:marTop w:val="150"/>
                              <w:marBottom w:val="150"/>
                              <w:divBdr>
                                <w:top w:val="none" w:sz="0" w:space="0" w:color="auto"/>
                                <w:left w:val="none" w:sz="0" w:space="0" w:color="auto"/>
                                <w:bottom w:val="none" w:sz="0" w:space="0" w:color="auto"/>
                                <w:right w:val="none" w:sz="0" w:space="0" w:color="auto"/>
                              </w:divBdr>
                            </w:div>
                            <w:div w:id="745230826">
                              <w:marLeft w:val="0"/>
                              <w:marRight w:val="0"/>
                              <w:marTop w:val="150"/>
                              <w:marBottom w:val="150"/>
                              <w:divBdr>
                                <w:top w:val="none" w:sz="0" w:space="0" w:color="auto"/>
                                <w:left w:val="none" w:sz="0" w:space="0" w:color="auto"/>
                                <w:bottom w:val="none" w:sz="0" w:space="0" w:color="auto"/>
                                <w:right w:val="none" w:sz="0" w:space="0" w:color="auto"/>
                              </w:divBdr>
                            </w:div>
                            <w:div w:id="416293753">
                              <w:marLeft w:val="0"/>
                              <w:marRight w:val="0"/>
                              <w:marTop w:val="150"/>
                              <w:marBottom w:val="150"/>
                              <w:divBdr>
                                <w:top w:val="none" w:sz="0" w:space="0" w:color="auto"/>
                                <w:left w:val="none" w:sz="0" w:space="0" w:color="auto"/>
                                <w:bottom w:val="none" w:sz="0" w:space="0" w:color="auto"/>
                                <w:right w:val="none" w:sz="0" w:space="0" w:color="auto"/>
                              </w:divBdr>
                            </w:div>
                            <w:div w:id="1587304877">
                              <w:marLeft w:val="0"/>
                              <w:marRight w:val="0"/>
                              <w:marTop w:val="150"/>
                              <w:marBottom w:val="150"/>
                              <w:divBdr>
                                <w:top w:val="none" w:sz="0" w:space="0" w:color="auto"/>
                                <w:left w:val="none" w:sz="0" w:space="0" w:color="auto"/>
                                <w:bottom w:val="none" w:sz="0" w:space="0" w:color="auto"/>
                                <w:right w:val="none" w:sz="0" w:space="0" w:color="auto"/>
                              </w:divBdr>
                            </w:div>
                            <w:div w:id="1943223331">
                              <w:marLeft w:val="0"/>
                              <w:marRight w:val="0"/>
                              <w:marTop w:val="150"/>
                              <w:marBottom w:val="150"/>
                              <w:divBdr>
                                <w:top w:val="none" w:sz="0" w:space="0" w:color="auto"/>
                                <w:left w:val="none" w:sz="0" w:space="0" w:color="auto"/>
                                <w:bottom w:val="none" w:sz="0" w:space="0" w:color="auto"/>
                                <w:right w:val="none" w:sz="0" w:space="0" w:color="auto"/>
                              </w:divBdr>
                            </w:div>
                            <w:div w:id="841046542">
                              <w:marLeft w:val="0"/>
                              <w:marRight w:val="0"/>
                              <w:marTop w:val="150"/>
                              <w:marBottom w:val="150"/>
                              <w:divBdr>
                                <w:top w:val="none" w:sz="0" w:space="0" w:color="auto"/>
                                <w:left w:val="none" w:sz="0" w:space="0" w:color="auto"/>
                                <w:bottom w:val="none" w:sz="0" w:space="0" w:color="auto"/>
                                <w:right w:val="none" w:sz="0" w:space="0" w:color="auto"/>
                              </w:divBdr>
                            </w:div>
                            <w:div w:id="1882353194">
                              <w:marLeft w:val="0"/>
                              <w:marRight w:val="0"/>
                              <w:marTop w:val="150"/>
                              <w:marBottom w:val="150"/>
                              <w:divBdr>
                                <w:top w:val="none" w:sz="0" w:space="0" w:color="auto"/>
                                <w:left w:val="none" w:sz="0" w:space="0" w:color="auto"/>
                                <w:bottom w:val="none" w:sz="0" w:space="0" w:color="auto"/>
                                <w:right w:val="none" w:sz="0" w:space="0" w:color="auto"/>
                              </w:divBdr>
                            </w:div>
                            <w:div w:id="1717583751">
                              <w:marLeft w:val="0"/>
                              <w:marRight w:val="0"/>
                              <w:marTop w:val="150"/>
                              <w:marBottom w:val="150"/>
                              <w:divBdr>
                                <w:top w:val="none" w:sz="0" w:space="0" w:color="auto"/>
                                <w:left w:val="none" w:sz="0" w:space="0" w:color="auto"/>
                                <w:bottom w:val="none" w:sz="0" w:space="0" w:color="auto"/>
                                <w:right w:val="none" w:sz="0" w:space="0" w:color="auto"/>
                              </w:divBdr>
                            </w:div>
                            <w:div w:id="894514327">
                              <w:marLeft w:val="0"/>
                              <w:marRight w:val="0"/>
                              <w:marTop w:val="150"/>
                              <w:marBottom w:val="150"/>
                              <w:divBdr>
                                <w:top w:val="none" w:sz="0" w:space="0" w:color="auto"/>
                                <w:left w:val="none" w:sz="0" w:space="0" w:color="auto"/>
                                <w:bottom w:val="none" w:sz="0" w:space="0" w:color="auto"/>
                                <w:right w:val="none" w:sz="0" w:space="0" w:color="auto"/>
                              </w:divBdr>
                            </w:div>
                            <w:div w:id="461702777">
                              <w:marLeft w:val="0"/>
                              <w:marRight w:val="0"/>
                              <w:marTop w:val="150"/>
                              <w:marBottom w:val="150"/>
                              <w:divBdr>
                                <w:top w:val="none" w:sz="0" w:space="0" w:color="auto"/>
                                <w:left w:val="none" w:sz="0" w:space="0" w:color="auto"/>
                                <w:bottom w:val="none" w:sz="0" w:space="0" w:color="auto"/>
                                <w:right w:val="none" w:sz="0" w:space="0" w:color="auto"/>
                              </w:divBdr>
                            </w:div>
                            <w:div w:id="12844648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105835">
      <w:bodyDiv w:val="1"/>
      <w:marLeft w:val="0"/>
      <w:marRight w:val="0"/>
      <w:marTop w:val="0"/>
      <w:marBottom w:val="0"/>
      <w:divBdr>
        <w:top w:val="none" w:sz="0" w:space="0" w:color="auto"/>
        <w:left w:val="none" w:sz="0" w:space="0" w:color="auto"/>
        <w:bottom w:val="none" w:sz="0" w:space="0" w:color="auto"/>
        <w:right w:val="none" w:sz="0" w:space="0" w:color="auto"/>
      </w:divBdr>
    </w:div>
    <w:div w:id="627854862">
      <w:bodyDiv w:val="1"/>
      <w:marLeft w:val="0"/>
      <w:marRight w:val="0"/>
      <w:marTop w:val="0"/>
      <w:marBottom w:val="0"/>
      <w:divBdr>
        <w:top w:val="none" w:sz="0" w:space="0" w:color="auto"/>
        <w:left w:val="none" w:sz="0" w:space="0" w:color="auto"/>
        <w:bottom w:val="none" w:sz="0" w:space="0" w:color="auto"/>
        <w:right w:val="none" w:sz="0" w:space="0" w:color="auto"/>
      </w:divBdr>
    </w:div>
    <w:div w:id="688413059">
      <w:bodyDiv w:val="1"/>
      <w:marLeft w:val="0"/>
      <w:marRight w:val="0"/>
      <w:marTop w:val="0"/>
      <w:marBottom w:val="0"/>
      <w:divBdr>
        <w:top w:val="none" w:sz="0" w:space="0" w:color="auto"/>
        <w:left w:val="none" w:sz="0" w:space="0" w:color="auto"/>
        <w:bottom w:val="none" w:sz="0" w:space="0" w:color="auto"/>
        <w:right w:val="none" w:sz="0" w:space="0" w:color="auto"/>
      </w:divBdr>
    </w:div>
    <w:div w:id="788936522">
      <w:bodyDiv w:val="1"/>
      <w:marLeft w:val="0"/>
      <w:marRight w:val="0"/>
      <w:marTop w:val="0"/>
      <w:marBottom w:val="0"/>
      <w:divBdr>
        <w:top w:val="none" w:sz="0" w:space="0" w:color="auto"/>
        <w:left w:val="none" w:sz="0" w:space="0" w:color="auto"/>
        <w:bottom w:val="none" w:sz="0" w:space="0" w:color="auto"/>
        <w:right w:val="none" w:sz="0" w:space="0" w:color="auto"/>
      </w:divBdr>
    </w:div>
    <w:div w:id="1240601648">
      <w:bodyDiv w:val="1"/>
      <w:marLeft w:val="0"/>
      <w:marRight w:val="0"/>
      <w:marTop w:val="0"/>
      <w:marBottom w:val="0"/>
      <w:divBdr>
        <w:top w:val="none" w:sz="0" w:space="0" w:color="auto"/>
        <w:left w:val="none" w:sz="0" w:space="0" w:color="auto"/>
        <w:bottom w:val="none" w:sz="0" w:space="0" w:color="auto"/>
        <w:right w:val="none" w:sz="0" w:space="0" w:color="auto"/>
      </w:divBdr>
    </w:div>
    <w:div w:id="1437677072">
      <w:bodyDiv w:val="1"/>
      <w:marLeft w:val="0"/>
      <w:marRight w:val="0"/>
      <w:marTop w:val="0"/>
      <w:marBottom w:val="0"/>
      <w:divBdr>
        <w:top w:val="none" w:sz="0" w:space="0" w:color="auto"/>
        <w:left w:val="none" w:sz="0" w:space="0" w:color="auto"/>
        <w:bottom w:val="none" w:sz="0" w:space="0" w:color="auto"/>
        <w:right w:val="none" w:sz="0" w:space="0" w:color="auto"/>
      </w:divBdr>
    </w:div>
    <w:div w:id="1654260008">
      <w:bodyDiv w:val="1"/>
      <w:marLeft w:val="0"/>
      <w:marRight w:val="0"/>
      <w:marTop w:val="0"/>
      <w:marBottom w:val="0"/>
      <w:divBdr>
        <w:top w:val="none" w:sz="0" w:space="0" w:color="auto"/>
        <w:left w:val="none" w:sz="0" w:space="0" w:color="auto"/>
        <w:bottom w:val="none" w:sz="0" w:space="0" w:color="auto"/>
        <w:right w:val="none" w:sz="0" w:space="0" w:color="auto"/>
      </w:divBdr>
    </w:div>
    <w:div w:id="1661470777">
      <w:bodyDiv w:val="1"/>
      <w:marLeft w:val="0"/>
      <w:marRight w:val="0"/>
      <w:marTop w:val="0"/>
      <w:marBottom w:val="0"/>
      <w:divBdr>
        <w:top w:val="none" w:sz="0" w:space="0" w:color="auto"/>
        <w:left w:val="none" w:sz="0" w:space="0" w:color="auto"/>
        <w:bottom w:val="none" w:sz="0" w:space="0" w:color="auto"/>
        <w:right w:val="none" w:sz="0" w:space="0" w:color="auto"/>
      </w:divBdr>
    </w:div>
    <w:div w:id="1928885894">
      <w:bodyDiv w:val="1"/>
      <w:marLeft w:val="0"/>
      <w:marRight w:val="0"/>
      <w:marTop w:val="0"/>
      <w:marBottom w:val="0"/>
      <w:divBdr>
        <w:top w:val="none" w:sz="0" w:space="0" w:color="auto"/>
        <w:left w:val="none" w:sz="0" w:space="0" w:color="auto"/>
        <w:bottom w:val="none" w:sz="0" w:space="0" w:color="auto"/>
        <w:right w:val="none" w:sz="0" w:space="0" w:color="auto"/>
      </w:divBdr>
    </w:div>
    <w:div w:id="2045253952">
      <w:bodyDiv w:val="1"/>
      <w:marLeft w:val="0"/>
      <w:marRight w:val="0"/>
      <w:marTop w:val="0"/>
      <w:marBottom w:val="0"/>
      <w:divBdr>
        <w:top w:val="none" w:sz="0" w:space="0" w:color="auto"/>
        <w:left w:val="none" w:sz="0" w:space="0" w:color="auto"/>
        <w:bottom w:val="none" w:sz="0" w:space="0" w:color="auto"/>
        <w:right w:val="none" w:sz="0" w:space="0" w:color="auto"/>
      </w:divBdr>
    </w:div>
    <w:div w:id="206938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F1CA9-277F-4BC8-B91B-71AECE667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7</Pages>
  <Words>1753</Words>
  <Characters>9993</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Mel Visscher</cp:lastModifiedBy>
  <cp:revision>6</cp:revision>
  <cp:lastPrinted>2024-05-15T12:17:00Z</cp:lastPrinted>
  <dcterms:created xsi:type="dcterms:W3CDTF">2024-05-15T15:19:00Z</dcterms:created>
  <dcterms:modified xsi:type="dcterms:W3CDTF">2024-08-29T17:09:00Z</dcterms:modified>
</cp:coreProperties>
</file>